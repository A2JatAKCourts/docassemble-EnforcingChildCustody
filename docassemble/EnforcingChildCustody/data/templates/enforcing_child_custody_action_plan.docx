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830"/>
      </w:tblGrid>
      <w:tr w:rsidR="00425904" w14:paraId="3AA60D72" w14:textId="77777777" w:rsidTr="00852B9A">
        <w:trPr>
          <w:jc w:val="center"/>
        </w:trPr>
        <w:tc>
          <w:tcPr>
            <w:tcW w:w="9918" w:type="dxa"/>
            <w:gridSpan w:val="2"/>
          </w:tcPr>
          <w:p w14:paraId="0EBE6E9C" w14:textId="0FEC41B6" w:rsidR="00425904" w:rsidRPr="00ED24E5" w:rsidRDefault="002331E2" w:rsidP="00ED24E5">
            <w:pPr>
              <w:pStyle w:val="Title"/>
              <w:rPr>
                <w:rFonts w:eastAsia="Arial"/>
              </w:rPr>
            </w:pPr>
            <w:r>
              <w:rPr>
                <w:rFonts w:eastAsia="Arial"/>
              </w:rPr>
              <w:t>{</w:t>
            </w:r>
            <w:r w:rsidRPr="002331E2">
              <w:rPr>
                <w:rFonts w:eastAsia="Arial"/>
              </w:rPr>
              <w:t xml:space="preserve">{ </w:t>
            </w:r>
            <w:proofErr w:type="spellStart"/>
            <w:r w:rsidRPr="002331E2">
              <w:rPr>
                <w:rFonts w:eastAsia="Arial"/>
              </w:rPr>
              <w:t>all_variables</w:t>
            </w:r>
            <w:proofErr w:type="spellEnd"/>
            <w:r w:rsidRPr="002331E2">
              <w:rPr>
                <w:rFonts w:eastAsia="Arial"/>
              </w:rPr>
              <w:t>(special='metadata').get(</w:t>
            </w:r>
            <w:r>
              <w:rPr>
                <w:rFonts w:eastAsia="Arial"/>
              </w:rPr>
              <w:t>'</w:t>
            </w:r>
            <w:r w:rsidRPr="002331E2">
              <w:rPr>
                <w:rFonts w:eastAsia="Arial"/>
              </w:rPr>
              <w:t>title') }</w:t>
            </w:r>
            <w:r>
              <w:rPr>
                <w:rFonts w:eastAsia="Arial"/>
              </w:rPr>
              <w:t>}</w:t>
            </w:r>
          </w:p>
        </w:tc>
      </w:tr>
      <w:tr w:rsidR="00F6186D" w14:paraId="5B5CE5F5" w14:textId="77777777" w:rsidTr="00852B9A">
        <w:trPr>
          <w:jc w:val="center"/>
        </w:trPr>
        <w:tc>
          <w:tcPr>
            <w:tcW w:w="2088" w:type="dxa"/>
          </w:tcPr>
          <w:p w14:paraId="0F5E9FCA" w14:textId="77777777" w:rsidR="00F6186D" w:rsidRDefault="00F6186D" w:rsidP="00664DD7">
            <w:pPr>
              <w:pStyle w:val="Title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320040" simplePos="0" relativeHeight="251665408" behindDoc="1" locked="0" layoutInCell="1" allowOverlap="1" wp14:anchorId="290494C0" wp14:editId="42FFFA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168275</wp:posOffset>
                      </wp:positionV>
                      <wp:extent cx="758952" cy="694944"/>
                      <wp:effectExtent l="0" t="0" r="3175" b="10160"/>
                      <wp:wrapTight wrapText="right">
                        <wp:wrapPolygon edited="0">
                          <wp:start x="542" y="0"/>
                          <wp:lineTo x="0" y="1777"/>
                          <wp:lineTo x="0" y="21324"/>
                          <wp:lineTo x="16268" y="21324"/>
                          <wp:lineTo x="17895" y="18954"/>
                          <wp:lineTo x="21148" y="17770"/>
                          <wp:lineTo x="21148" y="4739"/>
                          <wp:lineTo x="17895" y="0"/>
                          <wp:lineTo x="542" y="0"/>
                        </wp:wrapPolygon>
                      </wp:wrapTight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8952" cy="694944"/>
                                <a:chOff x="0" y="0"/>
                                <a:chExt cx="761365" cy="695960"/>
                              </a:xfrm>
                            </wpg:grpSpPr>
                            <wpg:grpSp>
                              <wpg:cNvPr id="3" name="docshapegroup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96900" cy="695960"/>
                                  <a:chOff x="805" y="-199"/>
                                  <a:chExt cx="940" cy="1096"/>
                                </a:xfrm>
                              </wpg:grpSpPr>
                              <wps:wsp>
                                <wps:cNvPr id="4" name="docshape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17" y="-187"/>
                                    <a:ext cx="915" cy="1071"/>
                                  </a:xfrm>
                                  <a:custGeom>
                                    <a:avLst/>
                                    <a:gdLst>
                                      <a:gd name="T0" fmla="+- 0 903 818"/>
                                      <a:gd name="T1" fmla="*/ T0 w 915"/>
                                      <a:gd name="T2" fmla="+- 0 -97 -186"/>
                                      <a:gd name="T3" fmla="*/ -97 h 1071"/>
                                      <a:gd name="T4" fmla="+- 0 903 818"/>
                                      <a:gd name="T5" fmla="*/ T4 w 915"/>
                                      <a:gd name="T6" fmla="+- 0 -186 -186"/>
                                      <a:gd name="T7" fmla="*/ -186 h 1071"/>
                                      <a:gd name="T8" fmla="+- 0 1732 818"/>
                                      <a:gd name="T9" fmla="*/ T8 w 915"/>
                                      <a:gd name="T10" fmla="+- 0 -186 -186"/>
                                      <a:gd name="T11" fmla="*/ -186 h 1071"/>
                                      <a:gd name="T12" fmla="+- 0 1732 818"/>
                                      <a:gd name="T13" fmla="*/ T12 w 915"/>
                                      <a:gd name="T14" fmla="+- 0 799 -186"/>
                                      <a:gd name="T15" fmla="*/ 799 h 1071"/>
                                      <a:gd name="T16" fmla="+- 0 1642 818"/>
                                      <a:gd name="T17" fmla="*/ T16 w 915"/>
                                      <a:gd name="T18" fmla="+- 0 799 -186"/>
                                      <a:gd name="T19" fmla="*/ 799 h 1071"/>
                                      <a:gd name="T20" fmla="+- 0 1642 818"/>
                                      <a:gd name="T21" fmla="*/ T20 w 915"/>
                                      <a:gd name="T22" fmla="+- 0 884 -186"/>
                                      <a:gd name="T23" fmla="*/ 884 h 1071"/>
                                      <a:gd name="T24" fmla="+- 0 818 818"/>
                                      <a:gd name="T25" fmla="*/ T24 w 915"/>
                                      <a:gd name="T26" fmla="+- 0 884 -186"/>
                                      <a:gd name="T27" fmla="*/ 884 h 1071"/>
                                      <a:gd name="T28" fmla="+- 0 818 818"/>
                                      <a:gd name="T29" fmla="*/ T28 w 915"/>
                                      <a:gd name="T30" fmla="+- 0 -94 -186"/>
                                      <a:gd name="T31" fmla="*/ -94 h 1071"/>
                                      <a:gd name="T32" fmla="+- 0 1391 818"/>
                                      <a:gd name="T33" fmla="*/ T32 w 915"/>
                                      <a:gd name="T34" fmla="+- 0 -94 -186"/>
                                      <a:gd name="T35" fmla="*/ -94 h 1071"/>
                                      <a:gd name="T36" fmla="+- 0 1391 818"/>
                                      <a:gd name="T37" fmla="*/ T36 w 915"/>
                                      <a:gd name="T38" fmla="+- 0 151 -186"/>
                                      <a:gd name="T39" fmla="*/ 151 h 1071"/>
                                      <a:gd name="T40" fmla="+- 0 1637 818"/>
                                      <a:gd name="T41" fmla="*/ T40 w 915"/>
                                      <a:gd name="T42" fmla="+- 0 151 -186"/>
                                      <a:gd name="T43" fmla="*/ 151 h 1071"/>
                                      <a:gd name="T44" fmla="+- 0 1642 818"/>
                                      <a:gd name="T45" fmla="*/ T44 w 915"/>
                                      <a:gd name="T46" fmla="+- 0 884 -186"/>
                                      <a:gd name="T47" fmla="*/ 884 h 107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</a:cxnLst>
                                    <a:rect l="0" t="0" r="r" b="b"/>
                                    <a:pathLst>
                                      <a:path w="915" h="1071">
                                        <a:moveTo>
                                          <a:pt x="85" y="89"/>
                                        </a:moveTo>
                                        <a:lnTo>
                                          <a:pt x="85" y="0"/>
                                        </a:lnTo>
                                        <a:lnTo>
                                          <a:pt x="914" y="0"/>
                                        </a:lnTo>
                                        <a:lnTo>
                                          <a:pt x="914" y="985"/>
                                        </a:lnTo>
                                        <a:lnTo>
                                          <a:pt x="824" y="985"/>
                                        </a:lnTo>
                                        <a:moveTo>
                                          <a:pt x="824" y="1070"/>
                                        </a:moveTo>
                                        <a:lnTo>
                                          <a:pt x="0" y="1070"/>
                                        </a:lnTo>
                                        <a:lnTo>
                                          <a:pt x="0" y="92"/>
                                        </a:lnTo>
                                        <a:lnTo>
                                          <a:pt x="573" y="92"/>
                                        </a:lnTo>
                                        <a:lnTo>
                                          <a:pt x="573" y="337"/>
                                        </a:lnTo>
                                        <a:lnTo>
                                          <a:pt x="819" y="337"/>
                                        </a:lnTo>
                                        <a:lnTo>
                                          <a:pt x="824" y="10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docshape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6" y="338"/>
                                    <a:ext cx="417" cy="345"/>
                                  </a:xfrm>
                                  <a:custGeom>
                                    <a:avLst/>
                                    <a:gdLst>
                                      <a:gd name="T0" fmla="+- 0 1086 1086"/>
                                      <a:gd name="T1" fmla="*/ T0 w 417"/>
                                      <a:gd name="T2" fmla="+- 0 338 338"/>
                                      <a:gd name="T3" fmla="*/ 338 h 345"/>
                                      <a:gd name="T4" fmla="+- 0 1503 1086"/>
                                      <a:gd name="T5" fmla="*/ T4 w 417"/>
                                      <a:gd name="T6" fmla="+- 0 338 338"/>
                                      <a:gd name="T7" fmla="*/ 338 h 345"/>
                                      <a:gd name="T8" fmla="+- 0 1086 1086"/>
                                      <a:gd name="T9" fmla="*/ T8 w 417"/>
                                      <a:gd name="T10" fmla="+- 0 510 338"/>
                                      <a:gd name="T11" fmla="*/ 510 h 345"/>
                                      <a:gd name="T12" fmla="+- 0 1503 1086"/>
                                      <a:gd name="T13" fmla="*/ T12 w 417"/>
                                      <a:gd name="T14" fmla="+- 0 510 338"/>
                                      <a:gd name="T15" fmla="*/ 510 h 345"/>
                                      <a:gd name="T16" fmla="+- 0 1086 1086"/>
                                      <a:gd name="T17" fmla="*/ T16 w 417"/>
                                      <a:gd name="T18" fmla="+- 0 682 338"/>
                                      <a:gd name="T19" fmla="*/ 682 h 345"/>
                                      <a:gd name="T20" fmla="+- 0 1503 1086"/>
                                      <a:gd name="T21" fmla="*/ T20 w 417"/>
                                      <a:gd name="T22" fmla="+- 0 682 338"/>
                                      <a:gd name="T23" fmla="*/ 682 h 34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</a:cxnLst>
                                    <a:rect l="0" t="0" r="r" b="b"/>
                                    <a:pathLst>
                                      <a:path w="417" h="345">
                                        <a:moveTo>
                                          <a:pt x="0" y="0"/>
                                        </a:moveTo>
                                        <a:lnTo>
                                          <a:pt x="417" y="0"/>
                                        </a:lnTo>
                                        <a:moveTo>
                                          <a:pt x="0" y="172"/>
                                        </a:moveTo>
                                        <a:lnTo>
                                          <a:pt x="417" y="172"/>
                                        </a:lnTo>
                                        <a:moveTo>
                                          <a:pt x="0" y="344"/>
                                        </a:moveTo>
                                        <a:lnTo>
                                          <a:pt x="417" y="34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docshape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15" y="299"/>
                                    <a:ext cx="107" cy="415"/>
                                  </a:xfrm>
                                  <a:custGeom>
                                    <a:avLst/>
                                    <a:gdLst>
                                      <a:gd name="T0" fmla="+- 0 915 915"/>
                                      <a:gd name="T1" fmla="*/ T0 w 107"/>
                                      <a:gd name="T2" fmla="+- 0 491 300"/>
                                      <a:gd name="T3" fmla="*/ 491 h 415"/>
                                      <a:gd name="T4" fmla="+- 0 958 915"/>
                                      <a:gd name="T5" fmla="*/ T4 w 107"/>
                                      <a:gd name="T6" fmla="+- 0 534 300"/>
                                      <a:gd name="T7" fmla="*/ 534 h 415"/>
                                      <a:gd name="T8" fmla="+- 0 1022 915"/>
                                      <a:gd name="T9" fmla="*/ T8 w 107"/>
                                      <a:gd name="T10" fmla="+- 0 459 300"/>
                                      <a:gd name="T11" fmla="*/ 459 h 415"/>
                                      <a:gd name="T12" fmla="+- 0 915 915"/>
                                      <a:gd name="T13" fmla="*/ T12 w 107"/>
                                      <a:gd name="T14" fmla="+- 0 332 300"/>
                                      <a:gd name="T15" fmla="*/ 332 h 415"/>
                                      <a:gd name="T16" fmla="+- 0 958 915"/>
                                      <a:gd name="T17" fmla="*/ T16 w 107"/>
                                      <a:gd name="T18" fmla="+- 0 374 300"/>
                                      <a:gd name="T19" fmla="*/ 374 h 415"/>
                                      <a:gd name="T20" fmla="+- 0 1022 915"/>
                                      <a:gd name="T21" fmla="*/ T20 w 107"/>
                                      <a:gd name="T22" fmla="+- 0 300 300"/>
                                      <a:gd name="T23" fmla="*/ 300 h 415"/>
                                      <a:gd name="T24" fmla="+- 0 915 915"/>
                                      <a:gd name="T25" fmla="*/ T24 w 107"/>
                                      <a:gd name="T26" fmla="+- 0 672 300"/>
                                      <a:gd name="T27" fmla="*/ 672 h 415"/>
                                      <a:gd name="T28" fmla="+- 0 958 915"/>
                                      <a:gd name="T29" fmla="*/ T28 w 107"/>
                                      <a:gd name="T30" fmla="+- 0 714 300"/>
                                      <a:gd name="T31" fmla="*/ 714 h 415"/>
                                      <a:gd name="T32" fmla="+- 0 1022 915"/>
                                      <a:gd name="T33" fmla="*/ T32 w 107"/>
                                      <a:gd name="T34" fmla="+- 0 640 300"/>
                                      <a:gd name="T35" fmla="*/ 640 h 41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</a:cxnLst>
                                    <a:rect l="0" t="0" r="r" b="b"/>
                                    <a:pathLst>
                                      <a:path w="107" h="415">
                                        <a:moveTo>
                                          <a:pt x="0" y="191"/>
                                        </a:moveTo>
                                        <a:lnTo>
                                          <a:pt x="43" y="234"/>
                                        </a:lnTo>
                                        <a:lnTo>
                                          <a:pt x="107" y="159"/>
                                        </a:lnTo>
                                        <a:moveTo>
                                          <a:pt x="0" y="32"/>
                                        </a:moveTo>
                                        <a:lnTo>
                                          <a:pt x="43" y="74"/>
                                        </a:lnTo>
                                        <a:lnTo>
                                          <a:pt x="107" y="0"/>
                                        </a:lnTo>
                                        <a:moveTo>
                                          <a:pt x="0" y="372"/>
                                        </a:moveTo>
                                        <a:lnTo>
                                          <a:pt x="43" y="414"/>
                                        </a:lnTo>
                                        <a:lnTo>
                                          <a:pt x="107" y="3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02" y="-94"/>
                                    <a:ext cx="235" cy="2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7" name="docshapegroup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5325" y="142875"/>
                                  <a:ext cx="66040" cy="417830"/>
                                  <a:chOff x="1903" y="30"/>
                                  <a:chExt cx="104" cy="658"/>
                                </a:xfrm>
                              </wpg:grpSpPr>
                              <wps:wsp>
                                <wps:cNvPr id="18" name="docshape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15" y="42"/>
                                    <a:ext cx="79" cy="5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28">
                                    <a:solidFill>
                                      <a:srgbClr val="333333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docshape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6" y="596"/>
                                    <a:ext cx="78" cy="78"/>
                                  </a:xfrm>
                                  <a:custGeom>
                                    <a:avLst/>
                                    <a:gdLst>
                                      <a:gd name="T0" fmla="+- 0 1993 1916"/>
                                      <a:gd name="T1" fmla="*/ T0 w 78"/>
                                      <a:gd name="T2" fmla="+- 0 597 597"/>
                                      <a:gd name="T3" fmla="*/ 597 h 78"/>
                                      <a:gd name="T4" fmla="+- 0 1955 1916"/>
                                      <a:gd name="T5" fmla="*/ T4 w 78"/>
                                      <a:gd name="T6" fmla="+- 0 674 597"/>
                                      <a:gd name="T7" fmla="*/ 674 h 78"/>
                                      <a:gd name="T8" fmla="+- 0 1916 1916"/>
                                      <a:gd name="T9" fmla="*/ T8 w 78"/>
                                      <a:gd name="T10" fmla="+- 0 597 597"/>
                                      <a:gd name="T11" fmla="*/ 597 h 7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78" h="78">
                                        <a:moveTo>
                                          <a:pt x="77" y="0"/>
                                        </a:moveTo>
                                        <a:lnTo>
                                          <a:pt x="39" y="77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C2150" id="Group 1" o:spid="_x0000_s1026" style="position:absolute;margin-left:0;margin-top:13.25pt;width:59.75pt;height:54.7pt;z-index:-251651072;mso-wrap-distance-right:25.2pt;mso-width-relative:margin;mso-height-relative:margin" coordsize="7613,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">
                      <v:group id="docshapegroup1" o:spid="_x0000_s1027" style="position:absolute;width:5969;height:6959" coordorigin="805,-199" coordsize="940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 id="docshape2" o:spid="_x0000_s1028" style="position:absolute;left:817;top:-187;width:915;height:1071;visibility:visible;mso-wrap-style:square;v-text-anchor:top" coordsize="915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" path="m85,89l85,,914,r,985l824,985t,85l,1070,,92r573,l573,337r246,l824,1070xe" filled="f" strokecolor="#333" strokeweight=".43858mm">
                          <v:path arrowok="t" o:connecttype="custom" o:connectlocs="85,-97;85,-186;914,-186;914,799;824,799;824,884;0,884;0,-94;573,-94;573,151;819,151;824,884" o:connectangles="0,0,0,0,0,0,0,0,0,0,0,0"/>
                        </v:shape>
                        <v:shape id="docshape3" o:spid="_x0000_s1029" style="position:absolute;left:1086;top:338;width:417;height:345;visibility:visible;mso-wrap-style:square;v-text-anchor:top" coordsize="417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" path="m,l417,m,172r417,m,344r417,e" filled="f" strokecolor="#0d3fb8" strokeweight=".43858mm">
                          <v:path arrowok="t" o:connecttype="custom" o:connectlocs="0,338;417,338;0,510;417,510;0,682;417,682" o:connectangles="0,0,0,0,0,0"/>
                        </v:shape>
                        <v:shape id="docshape4" o:spid="_x0000_s1030" style="position:absolute;left:915;top:299;width:107;height:415;visibility:visible;mso-wrap-style:square;v-text-anchor:top" coordsize="107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" path="m,191r43,43l107,159m,32l43,74,107,m,372r43,42l107,340e" filled="f" strokecolor="#0d3fb8" strokeweight=".43858mm">
                          <v:path arrowok="t" o:connecttype="custom" o:connectlocs="0,491;43,534;107,459;0,332;43,374;107,300;0,672;43,714;107,640" o:connectangles="0,0,0,0,0,0,0,0,0"/>
                        </v:shape>
                        <v:line id="Line 9" o:spid="_x0000_s1031" style="position:absolute;visibility:visible;mso-wrap-style:square" from="1402,-94" to="1637,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" strokecolor="#333" strokeweight=".43858mm"/>
                      </v:group>
                      <v:group id="docshapegroup5" o:spid="_x0000_s1032" style="position:absolute;left:6953;top:1428;width:660;height:4179" coordorigin="1903,30" coordsize="104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docshape6" o:spid="_x0000_s1033" style="position:absolute;left:1915;top:42;width:79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" filled="f" strokecolor="#333" strokeweight=".43967mm"/>
                        <v:shape id="docshape7" o:spid="_x0000_s1034" style="position:absolute;left:1916;top:596;width:78;height:7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" path="m77,l39,77,,e" filled="f" strokecolor="#0d3fb8" strokeweight=".43858mm">
                          <v:path arrowok="t" o:connecttype="custom" o:connectlocs="77,597;39,674;0,597" o:connectangles="0,0,0"/>
                        </v:shape>
                      </v:group>
                      <w10:wrap type="tight" side="right"/>
                    </v:group>
                  </w:pict>
                </mc:Fallback>
              </mc:AlternateContent>
            </w:r>
          </w:p>
        </w:tc>
        <w:tc>
          <w:tcPr>
            <w:tcW w:w="7830" w:type="dxa"/>
          </w:tcPr>
          <w:p w14:paraId="69C8E743" w14:textId="3274BD09" w:rsidR="00F6186D" w:rsidRDefault="00B53C4D" w:rsidP="00852B9A">
            <w:pPr>
              <w:pStyle w:val="StyleHeading1Hanging008"/>
              <w:spacing w:before="800"/>
            </w:pPr>
            <w:r>
              <w:t xml:space="preserve">Your Personal Action Plan in </w:t>
            </w:r>
            <w:r>
              <w:rPr>
                <w:rFonts w:eastAsia="Arial"/>
              </w:rPr>
              <w:fldChar w:fldCharType="begin"/>
            </w:r>
            <w:r>
              <w:instrText xml:space="preserve"> REF  LastStep </w:instrText>
            </w:r>
            <w:r w:rsidR="00425904">
              <w:instrText xml:space="preserve"> \* MERGEFORMAT </w:instrText>
            </w:r>
            <w:r>
              <w:rPr>
                <w:rFonts w:eastAsia="Arial"/>
              </w:rPr>
              <w:fldChar w:fldCharType="separate"/>
            </w:r>
            <w:r w:rsidR="003A49D2">
              <w:rPr>
                <w:rStyle w:val="NumChar"/>
                <w:noProof/>
              </w:rPr>
              <w:t>7</w:t>
            </w:r>
            <w:r>
              <w:rPr>
                <w:rStyle w:val="NumChar"/>
                <w:noProof/>
              </w:rPr>
              <w:fldChar w:fldCharType="end"/>
            </w:r>
            <w:r>
              <w:t xml:space="preserve"> Steps</w:t>
            </w:r>
          </w:p>
        </w:tc>
      </w:tr>
    </w:tbl>
    <w:p w14:paraId="15EEC212" w14:textId="77777777" w:rsidR="00F6186D" w:rsidRDefault="00F6186D" w:rsidP="00FC04D7">
      <w:pPr>
        <w:pStyle w:val="BodyText"/>
        <w:widowControl w:val="0"/>
        <w:autoSpaceDE w:val="0"/>
        <w:autoSpaceDN w:val="0"/>
        <w:spacing w:before="0" w:beforeAutospacing="0" w:after="0" w:afterAutospacing="0" w:line="240" w:lineRule="auto"/>
        <w:contextualSpacing/>
        <w:rPr>
          <w:rFonts w:eastAsiaTheme="minorHAnsi"/>
        </w:rPr>
      </w:pPr>
    </w:p>
    <w:tbl>
      <w:tblPr>
        <w:tblStyle w:val="TableGrid"/>
        <w:tblW w:w="104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7612"/>
      </w:tblGrid>
      <w:tr w:rsidR="005B50C4" w14:paraId="3A34B56E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397ECC2" w14:textId="18B24CE1" w:rsidR="008C518D" w:rsidRPr="006C65ED" w:rsidRDefault="008C518D" w:rsidP="001C39CD">
            <w:pPr>
              <w:pStyle w:val="BodyText"/>
            </w:pPr>
            <w:r w:rsidRPr="008C518D">
              <w:t xml:space="preserve">{%tr if </w:t>
            </w:r>
            <w:r w:rsidR="001C39CD">
              <w:t xml:space="preserve">user_need </w:t>
            </w:r>
            <w:r w:rsidR="008B192E">
              <w:t>in('</w:t>
            </w:r>
            <w:proofErr w:type="spellStart"/>
            <w:r w:rsidR="008B192E">
              <w:t>none','</w:t>
            </w:r>
            <w:r w:rsidR="001C39CD">
              <w:t>d</w:t>
            </w:r>
            <w:r w:rsidR="008B192E">
              <w:t>ivorce</w:t>
            </w:r>
            <w:proofErr w:type="spellEnd"/>
            <w:r w:rsidR="00B131FE">
              <w:t>'</w:t>
            </w:r>
            <w:r w:rsidR="008B192E">
              <w:t>)</w:t>
            </w:r>
            <w:r w:rsidRPr="008C518D">
              <w:t xml:space="preserve">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6627523" w14:textId="77777777" w:rsidR="008C518D" w:rsidRDefault="008C518D" w:rsidP="00963097"/>
        </w:tc>
      </w:tr>
      <w:tr w:rsidR="005B50C4" w14:paraId="60B83959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320FE3A" w14:textId="5A44F81F" w:rsidR="008C518D" w:rsidRPr="00275A1D" w:rsidRDefault="0072085D" w:rsidP="00290471">
            <w:pPr>
              <w:pStyle w:val="Heading2"/>
              <w:spacing w:before="0" w:after="0"/>
              <w:outlineLvl w:val="1"/>
            </w:pPr>
            <w:r>
              <w:t>Step</w:t>
            </w:r>
            <w:r w:rsidR="00B2181F">
              <w:t xml:space="preserve"> </w:t>
            </w:r>
            <w:r w:rsidR="00CA3BBA">
              <w:fldChar w:fldCharType="begin"/>
            </w:r>
            <w:r w:rsidR="00CA3BBA">
              <w:instrText xml:space="preserve"> SEQ stepList \r 1 \* MERGEFORMAT </w:instrText>
            </w:r>
            <w:r w:rsidR="00CA3BBA">
              <w:fldChar w:fldCharType="separate"/>
            </w:r>
            <w:r w:rsidR="003A49D2">
              <w:rPr>
                <w:noProof/>
              </w:rPr>
              <w:t>1</w:t>
            </w:r>
            <w:r w:rsidR="00CA3BBA">
              <w:rPr>
                <w:noProof/>
              </w:rPr>
              <w:fldChar w:fldCharType="end"/>
            </w:r>
            <w:r w:rsidR="007E6108">
              <w:t xml:space="preserve">: </w:t>
            </w:r>
            <w:r w:rsidR="00275A1D">
              <w:t>T</w:t>
            </w:r>
            <w:r w:rsidR="00275A1D" w:rsidRPr="00EB7988">
              <w:t xml:space="preserve">ry </w:t>
            </w:r>
            <w:r w:rsidR="00275A1D" w:rsidRPr="003625E5">
              <w:t>another</w:t>
            </w:r>
            <w:r w:rsidR="00275A1D" w:rsidRPr="00EB7988">
              <w:t xml:space="preserve"> Guided Assistant</w:t>
            </w:r>
            <w:r w:rsidR="00C9239E">
              <w:t xml:space="preserve"> </w:t>
            </w:r>
            <w:r w:rsidR="00B36DF1">
              <w:t>i</w:t>
            </w:r>
            <w:r w:rsidR="00C9239E">
              <w:t>nterview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7536460" w14:textId="5A5AD23B" w:rsidR="000C4E79" w:rsidRPr="000C4E79" w:rsidRDefault="005B20D0" w:rsidP="00C31169">
            <w:pPr>
              <w:pStyle w:val="BodyText"/>
            </w:pPr>
            <w:r>
              <w:rPr>
                <w:b/>
              </w:rPr>
              <w:t>Changing</w:t>
            </w:r>
            <w:r w:rsidR="000C4E79" w:rsidRPr="00D06B9C">
              <w:rPr>
                <w:b/>
              </w:rPr>
              <w:t xml:space="preserve"> </w:t>
            </w:r>
            <w:r w:rsidR="00B00D08">
              <w:rPr>
                <w:b/>
              </w:rPr>
              <w:t>your</w:t>
            </w:r>
            <w:r w:rsidR="000C4E79" w:rsidRPr="00D06B9C">
              <w:rPr>
                <w:b/>
              </w:rPr>
              <w:t xml:space="preserve"> </w:t>
            </w:r>
            <w:r w:rsidR="00B00D08">
              <w:rPr>
                <w:b/>
              </w:rPr>
              <w:t>c</w:t>
            </w:r>
            <w:r w:rsidR="000C4E79" w:rsidRPr="00D06B9C">
              <w:rPr>
                <w:b/>
              </w:rPr>
              <w:t xml:space="preserve">ustody </w:t>
            </w:r>
            <w:r>
              <w:rPr>
                <w:b/>
              </w:rPr>
              <w:t>or Parenting Plan order</w:t>
            </w:r>
            <w:r w:rsidR="00B00D08">
              <w:rPr>
                <w:b/>
              </w:rPr>
              <w:br/>
            </w:r>
            <w:r w:rsidR="00B00D08" w:rsidRPr="00B00D08">
              <w:t>docassemble.</w:t>
            </w:r>
            <w:r w:rsidR="00B00D08">
              <w:t>AK</w:t>
            </w:r>
            <w:r w:rsidR="00B00D08" w:rsidRPr="00B00D08">
              <w:t>courts.gov/start/</w:t>
            </w:r>
            <w:proofErr w:type="spellStart"/>
            <w:r w:rsidR="00B00D08" w:rsidRPr="00B00D08">
              <w:t>ChangingChildCustody</w:t>
            </w:r>
            <w:proofErr w:type="spellEnd"/>
          </w:p>
          <w:p w14:paraId="753E681A" w14:textId="6940066F" w:rsidR="005B50C4" w:rsidRDefault="00CA3BBA" w:rsidP="00434ED3">
            <w:pPr>
              <w:pStyle w:val="BodyText"/>
              <w:keepLines/>
            </w:pPr>
            <w:hyperlink r:id="rId8">
              <w:r w:rsidR="00275A1D" w:rsidRPr="00AE5CAF">
                <w:rPr>
                  <w:b/>
                </w:rPr>
                <w:t>Responding if Your Spouse Starts</w:t>
              </w:r>
              <w:r w:rsidR="00275A1D">
                <w:rPr>
                  <w:b/>
                </w:rPr>
                <w:t xml:space="preserve"> </w:t>
              </w:r>
              <w:r w:rsidR="00275A1D" w:rsidRPr="00AE5CAF">
                <w:rPr>
                  <w:b/>
                </w:rPr>
                <w:t>a Custody Case</w:t>
              </w:r>
            </w:hyperlink>
            <w:r w:rsidR="00275A1D">
              <w:br/>
            </w:r>
            <w:r w:rsidR="00B00D08" w:rsidRPr="00B00D08">
              <w:t>docassemble.</w:t>
            </w:r>
            <w:r w:rsidR="00B00D08">
              <w:t>AK</w:t>
            </w:r>
            <w:r w:rsidR="00B00D08" w:rsidRPr="00B00D08">
              <w:t>courts.gov/start/</w:t>
            </w:r>
            <w:proofErr w:type="spellStart"/>
            <w:r w:rsidR="00B00D08">
              <w:t>Respondin</w:t>
            </w:r>
            <w:r w:rsidR="00B00D08" w:rsidRPr="00B00D08">
              <w:t>g</w:t>
            </w:r>
            <w:r w:rsidR="00B00D08">
              <w:t>In</w:t>
            </w:r>
            <w:r w:rsidR="00B00D08" w:rsidRPr="00B00D08">
              <w:t>ChildCustody</w:t>
            </w:r>
            <w:proofErr w:type="spellEnd"/>
          </w:p>
          <w:p w14:paraId="5506954C" w14:textId="5843CAD5" w:rsidR="008C518D" w:rsidRDefault="00CA3BBA" w:rsidP="004409C5">
            <w:pPr>
              <w:pStyle w:val="BodyText"/>
              <w:keepLines/>
            </w:pPr>
            <w:hyperlink r:id="rId9">
              <w:r w:rsidR="009A23E8">
                <w:rPr>
                  <w:b/>
                </w:rPr>
                <w:t>Asking for</w:t>
              </w:r>
              <w:r w:rsidR="00275A1D" w:rsidRPr="00AE5CAF">
                <w:rPr>
                  <w:b/>
                </w:rPr>
                <w:t xml:space="preserve"> a Custody Order</w:t>
              </w:r>
            </w:hyperlink>
            <w:r w:rsidR="00B00D08">
              <w:br/>
            </w:r>
            <w:r w:rsidR="00B00D08" w:rsidRPr="00B00D08">
              <w:t>docassemble.</w:t>
            </w:r>
            <w:r w:rsidR="00B00D08">
              <w:t>AK</w:t>
            </w:r>
            <w:r w:rsidR="00B00D08" w:rsidRPr="00B00D08">
              <w:t>courts.gov/start/</w:t>
            </w:r>
            <w:proofErr w:type="spellStart"/>
            <w:r w:rsidR="009A23E8">
              <w:t>AskingFor</w:t>
            </w:r>
            <w:r w:rsidR="00B00D08" w:rsidRPr="00B00D08">
              <w:t>ChildCustody</w:t>
            </w:r>
            <w:proofErr w:type="spellEnd"/>
          </w:p>
          <w:p w14:paraId="789A70BA" w14:textId="3BC9268B" w:rsidR="00292370" w:rsidRPr="000C4E79" w:rsidRDefault="00292370" w:rsidP="00292370">
            <w:pPr>
              <w:pStyle w:val="BodyText"/>
            </w:pPr>
            <w:r>
              <w:rPr>
                <w:b/>
              </w:rPr>
              <w:t>Changing</w:t>
            </w:r>
            <w:r w:rsidRPr="00D06B9C">
              <w:rPr>
                <w:b/>
              </w:rPr>
              <w:t xml:space="preserve"> </w:t>
            </w:r>
            <w:r>
              <w:rPr>
                <w:b/>
              </w:rPr>
              <w:t xml:space="preserve">or Enforcing Child Support </w:t>
            </w:r>
            <w:r w:rsidRPr="00B00D08">
              <w:t>docassemble.</w:t>
            </w:r>
            <w:r>
              <w:t>AK</w:t>
            </w:r>
            <w:r w:rsidRPr="00B00D08">
              <w:t>courts.gov/start/</w:t>
            </w:r>
            <w:r>
              <w:t xml:space="preserve"> </w:t>
            </w:r>
            <w:proofErr w:type="spellStart"/>
            <w:r w:rsidRPr="00292370">
              <w:t>ChangingEnforcingChildSupport</w:t>
            </w:r>
            <w:proofErr w:type="spellEnd"/>
          </w:p>
          <w:p w14:paraId="274016D2" w14:textId="7A2ABFA2" w:rsidR="00292370" w:rsidRDefault="00292370" w:rsidP="004409C5">
            <w:pPr>
              <w:pStyle w:val="BodyText"/>
              <w:keepLines/>
            </w:pPr>
          </w:p>
        </w:tc>
      </w:tr>
      <w:tr w:rsidR="005B50C4" w14:paraId="60AB967D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67CFAFA" w14:textId="0E7790EB" w:rsidR="008C518D" w:rsidRPr="006C65ED" w:rsidRDefault="0072085D" w:rsidP="00B2181F">
            <w:pPr>
              <w:pStyle w:val="Heading2"/>
              <w:outlineLvl w:val="1"/>
            </w:pPr>
            <w:r>
              <w:t xml:space="preserve">Step </w:t>
            </w:r>
            <w:r w:rsidR="00CA3BBA">
              <w:fldChar w:fldCharType="begin"/>
            </w:r>
            <w:r w:rsidR="00CA3BBA">
              <w:instrText xml:space="preserve"> SEQ stepList  \* MERGEFORMAT  \* MERGEFORMAT </w:instrText>
            </w:r>
            <w:r w:rsidR="00CA3BBA">
              <w:fldChar w:fldCharType="separate"/>
            </w:r>
            <w:r w:rsidR="003A49D2">
              <w:rPr>
                <w:noProof/>
              </w:rPr>
              <w:t>2</w:t>
            </w:r>
            <w:r w:rsidR="00CA3BBA">
              <w:rPr>
                <w:noProof/>
              </w:rPr>
              <w:fldChar w:fldCharType="end"/>
            </w:r>
            <w:r w:rsidR="007E6108">
              <w:t xml:space="preserve">: </w:t>
            </w:r>
            <w:r w:rsidR="00E16598">
              <w:t>Loo</w:t>
            </w:r>
            <w:r w:rsidR="00275A1D" w:rsidRPr="00EB7988">
              <w:t>k at the court</w:t>
            </w:r>
            <w:r w:rsidR="00B131FE">
              <w:t>'</w:t>
            </w:r>
            <w:r w:rsidR="00275A1D" w:rsidRPr="00EB7988">
              <w:t xml:space="preserve">s </w:t>
            </w:r>
            <w:r w:rsidR="00490567">
              <w:t>s</w:t>
            </w:r>
            <w:r w:rsidR="00275A1D" w:rsidRPr="00EB7988">
              <w:t>elf-</w:t>
            </w:r>
            <w:r w:rsidR="00490567">
              <w:t>h</w:t>
            </w:r>
            <w:r w:rsidR="00275A1D" w:rsidRPr="00EB7988">
              <w:t>elp web</w:t>
            </w:r>
            <w:r w:rsidR="00275A1D">
              <w:t xml:space="preserve"> </w:t>
            </w:r>
            <w:r w:rsidR="00275A1D" w:rsidRPr="00EB7988">
              <w:t>pages</w:t>
            </w:r>
          </w:p>
        </w:tc>
        <w:commentRangeStart w:id="0"/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5DEFD96" w14:textId="1BFF3D19" w:rsidR="004409C5" w:rsidRPr="00EE6812" w:rsidRDefault="004409C5" w:rsidP="00F54227">
            <w:pPr>
              <w:pStyle w:val="Body"/>
              <w:rPr>
                <w:rStyle w:val="Hyperlink"/>
              </w:rPr>
            </w:pPr>
            <w:r w:rsidRPr="00EE6812">
              <w:rPr>
                <w:rStyle w:val="Hyperlink"/>
              </w:rPr>
              <w:fldChar w:fldCharType="begin"/>
            </w:r>
            <w:r w:rsidRPr="00EE6812">
              <w:rPr>
                <w:rStyle w:val="Hyperlink"/>
              </w:rPr>
              <w:instrText>HYPERLINK "https://www.legalnav.org/topic/custody-when-both-parents-agree/?location=alaska"</w:instrText>
            </w:r>
            <w:r w:rsidR="003A49D2" w:rsidRPr="00EE6812">
              <w:rPr>
                <w:rStyle w:val="Hyperlink"/>
              </w:rPr>
            </w:r>
            <w:r w:rsidRPr="00EE6812">
              <w:rPr>
                <w:rStyle w:val="Hyperlink"/>
              </w:rPr>
              <w:fldChar w:fldCharType="separate"/>
            </w:r>
            <w:r w:rsidRPr="00EE6812">
              <w:rPr>
                <w:rStyle w:val="Hyperlink"/>
              </w:rPr>
              <w:t>Custody When Both Parents Agree</w:t>
            </w:r>
            <w:r w:rsidRPr="00EE6812">
              <w:rPr>
                <w:rStyle w:val="Hyperlink"/>
              </w:rPr>
              <w:fldChar w:fldCharType="end"/>
            </w:r>
            <w:commentRangeEnd w:id="0"/>
            <w:r>
              <w:rPr>
                <w:rStyle w:val="CommentReference"/>
              </w:rPr>
              <w:commentReference w:id="0"/>
            </w:r>
          </w:p>
          <w:commentRangeStart w:id="1"/>
          <w:p w14:paraId="06B3486D" w14:textId="29D7A4A0" w:rsidR="004409C5" w:rsidRPr="00EE6812" w:rsidRDefault="004409C5" w:rsidP="00F54227">
            <w:pPr>
              <w:pStyle w:val="Body"/>
              <w:rPr>
                <w:rStyle w:val="Hyperlink"/>
              </w:rPr>
            </w:pPr>
            <w:r w:rsidRPr="00EE6812"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>HYPERLINK "https://www.legalnav.org/topic/resources-to-help-you-and-the-other-parent-reach-an-agreement/?location=alaska"</w:instrText>
            </w:r>
            <w:r w:rsidR="003A49D2" w:rsidRPr="00EE6812">
              <w:rPr>
                <w:rStyle w:val="Hyperlink"/>
              </w:rPr>
            </w:r>
            <w:r w:rsidRPr="00EE6812">
              <w:rPr>
                <w:rStyle w:val="Hyperlink"/>
              </w:rPr>
              <w:fldChar w:fldCharType="separate"/>
            </w:r>
            <w:r w:rsidRPr="00EE6812">
              <w:rPr>
                <w:rStyle w:val="Hyperlink"/>
              </w:rPr>
              <w:t>Resources to Help You and the Other Parent Reach an Agreement</w:t>
            </w:r>
            <w:r w:rsidRPr="00EE6812">
              <w:rPr>
                <w:rStyle w:val="Hyperlink"/>
              </w:rPr>
              <w:fldChar w:fldCharType="end"/>
            </w:r>
            <w:r w:rsidRPr="00EE6812">
              <w:rPr>
                <w:rStyle w:val="Hyperlink"/>
              </w:rPr>
              <w:t xml:space="preserve"> </w:t>
            </w:r>
            <w:commentRangeEnd w:id="1"/>
            <w:r>
              <w:rPr>
                <w:rStyle w:val="CommentReference"/>
              </w:rPr>
              <w:commentReference w:id="1"/>
            </w:r>
          </w:p>
          <w:commentRangeStart w:id="2"/>
          <w:p w14:paraId="2E32FBB6" w14:textId="50D35EF9" w:rsidR="006750D1" w:rsidRDefault="004409C5" w:rsidP="00F54227">
            <w:pPr>
              <w:pStyle w:val="Body"/>
              <w:rPr>
                <w:rStyle w:val="Hyperlink"/>
              </w:rPr>
            </w:pPr>
            <w:r w:rsidRPr="00EE6812">
              <w:rPr>
                <w:rStyle w:val="Hyperlink"/>
              </w:rPr>
              <w:fldChar w:fldCharType="begin"/>
            </w:r>
            <w:r w:rsidRPr="00EE6812">
              <w:rPr>
                <w:rStyle w:val="Hyperlink"/>
              </w:rPr>
              <w:instrText xml:space="preserve"> HYPERLINK "https://stage.legalnav.org/topics/a8b7353b-1ac9-45e8-9625-da471605966b" </w:instrText>
            </w:r>
            <w:r w:rsidR="003A49D2" w:rsidRPr="00EE6812">
              <w:rPr>
                <w:rStyle w:val="Hyperlink"/>
              </w:rPr>
            </w:r>
            <w:r w:rsidRPr="00EE6812">
              <w:rPr>
                <w:rStyle w:val="Hyperlink"/>
              </w:rPr>
              <w:fldChar w:fldCharType="separate"/>
            </w:r>
            <w:r w:rsidRPr="00EE6812">
              <w:rPr>
                <w:rStyle w:val="Hyperlink"/>
              </w:rPr>
              <w:t>Asking for an Order in a Custody Case When the Issue Can’t Wait for the Court’s Final Decision (Filing a Motion)</w:t>
            </w:r>
            <w:r w:rsidRPr="00EE6812">
              <w:rPr>
                <w:rStyle w:val="Hyperlink"/>
              </w:rPr>
              <w:fldChar w:fldCharType="end"/>
            </w:r>
            <w:commentRangeEnd w:id="2"/>
            <w:r>
              <w:rPr>
                <w:rStyle w:val="CommentReference"/>
              </w:rPr>
              <w:commentReference w:id="2"/>
            </w:r>
          </w:p>
          <w:commentRangeStart w:id="3"/>
          <w:commentRangeStart w:id="4"/>
          <w:commentRangeStart w:id="5"/>
          <w:p w14:paraId="174571C3" w14:textId="57EF4FEC" w:rsidR="006750D1" w:rsidRDefault="004409C5" w:rsidP="00F54227">
            <w:pPr>
              <w:pStyle w:val="Body"/>
              <w:rPr>
                <w:rStyle w:val="Hyperlink"/>
              </w:rPr>
            </w:pPr>
            <w:r w:rsidRPr="00EE6812"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>HYPERLINK "https://www.legalnav.org/topic/creating-a-parenting-plan/?location=alaska"</w:instrText>
            </w:r>
            <w:r w:rsidR="003A49D2" w:rsidRPr="00EE6812">
              <w:rPr>
                <w:rStyle w:val="Hyperlink"/>
              </w:rPr>
            </w:r>
            <w:r w:rsidRPr="00EE6812">
              <w:rPr>
                <w:rStyle w:val="Hyperlink"/>
              </w:rPr>
              <w:fldChar w:fldCharType="separate"/>
            </w:r>
            <w:r w:rsidRPr="00EE6812">
              <w:rPr>
                <w:rStyle w:val="Hyperlink"/>
              </w:rPr>
              <w:t>Creating a Parenting Plan</w:t>
            </w:r>
            <w:r w:rsidRPr="00EE6812">
              <w:rPr>
                <w:rStyle w:val="Hyperlink"/>
              </w:rPr>
              <w:fldChar w:fldCharType="end"/>
            </w:r>
            <w:commentRangeEnd w:id="3"/>
            <w:r>
              <w:rPr>
                <w:rStyle w:val="CommentReference"/>
              </w:rPr>
              <w:commentReference w:id="3"/>
            </w:r>
            <w:commentRangeEnd w:id="4"/>
            <w:r>
              <w:rPr>
                <w:rStyle w:val="CommentReference"/>
              </w:rPr>
              <w:commentReference w:id="4"/>
            </w:r>
            <w:commentRangeEnd w:id="5"/>
            <w:r>
              <w:rPr>
                <w:rStyle w:val="CommentReference"/>
              </w:rPr>
              <w:commentReference w:id="5"/>
            </w:r>
          </w:p>
          <w:commentRangeStart w:id="6"/>
          <w:p w14:paraId="0DBB4E2B" w14:textId="12D9E5EE" w:rsidR="006750D1" w:rsidRDefault="004409C5" w:rsidP="00F54227">
            <w:pPr>
              <w:pStyle w:val="Body"/>
              <w:rPr>
                <w:rStyle w:val="Hyperlink"/>
              </w:rPr>
            </w:pPr>
            <w:r w:rsidRPr="00EE6812">
              <w:rPr>
                <w:rStyle w:val="Hyperlink"/>
              </w:rPr>
              <w:fldChar w:fldCharType="begin"/>
            </w:r>
            <w:r w:rsidRPr="00EE6812">
              <w:rPr>
                <w:rStyle w:val="Hyperlink"/>
              </w:rPr>
              <w:instrText xml:space="preserve"> HYPERLINK "https://stage.legalnav.org/topics/b3d91f08-577d-41e8-b79e-00cbe6a8a3af" </w:instrText>
            </w:r>
            <w:r w:rsidR="003A49D2" w:rsidRPr="00EE6812">
              <w:rPr>
                <w:rStyle w:val="Hyperlink"/>
              </w:rPr>
            </w:r>
            <w:r w:rsidRPr="00EE6812">
              <w:rPr>
                <w:rStyle w:val="Hyperlink"/>
              </w:rPr>
              <w:fldChar w:fldCharType="separate"/>
            </w:r>
            <w:r w:rsidRPr="00004138">
              <w:rPr>
                <w:rStyle w:val="Hyperlink"/>
              </w:rPr>
              <w:t>Preparing for Custody Hearings or Trial</w:t>
            </w:r>
            <w:r w:rsidRPr="00EE6812">
              <w:rPr>
                <w:rStyle w:val="Hyperlink"/>
              </w:rPr>
              <w:fldChar w:fldCharType="end"/>
            </w:r>
            <w:commentRangeEnd w:id="6"/>
            <w:r>
              <w:rPr>
                <w:rStyle w:val="CommentReference"/>
              </w:rPr>
              <w:commentReference w:id="6"/>
            </w:r>
          </w:p>
          <w:p w14:paraId="0F277CF8" w14:textId="5E2A0980" w:rsidR="004409C5" w:rsidRDefault="004409C5" w:rsidP="009E5659">
            <w:pPr>
              <w:pStyle w:val="BodyText"/>
              <w:rPr>
                <w:b/>
              </w:rPr>
            </w:pPr>
          </w:p>
          <w:p w14:paraId="53B51506" w14:textId="703A7F03" w:rsidR="009E5659" w:rsidRDefault="009E5659" w:rsidP="009E5659">
            <w:pPr>
              <w:pStyle w:val="BodyText"/>
            </w:pPr>
            <w:r w:rsidRPr="009E5659">
              <w:rPr>
                <w:b/>
              </w:rPr>
              <w:t>Forms and Information about Child Support</w:t>
            </w:r>
            <w:r>
              <w:br/>
              <w:t>courts.alaska.gov/shc/family/support.htm</w:t>
            </w:r>
          </w:p>
          <w:p w14:paraId="64F4569A" w14:textId="43BBDE17" w:rsidR="00275A1D" w:rsidRDefault="00275A1D" w:rsidP="00275A1D">
            <w:pPr>
              <w:pStyle w:val="BodyText"/>
            </w:pPr>
            <w:r>
              <w:rPr>
                <w:b/>
              </w:rPr>
              <w:t>Asking for an Order</w:t>
            </w:r>
            <w:r w:rsidR="009E5659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 w:rsidR="009E5659">
              <w:rPr>
                <w:b/>
              </w:rPr>
              <w:t xml:space="preserve"> </w:t>
            </w:r>
            <w:r>
              <w:rPr>
                <w:b/>
              </w:rPr>
              <w:t>filing a motion</w:t>
            </w:r>
            <w:r>
              <w:rPr>
                <w:b/>
              </w:rPr>
              <w:br/>
            </w:r>
            <w:r w:rsidR="009E5659" w:rsidRPr="009E5659">
              <w:t>courts.alaska.gov/shc/family/motions.htm</w:t>
            </w:r>
          </w:p>
          <w:p w14:paraId="236E7C84" w14:textId="2DEE6A45" w:rsidR="008C518D" w:rsidRDefault="00490567" w:rsidP="00275A1D">
            <w:pPr>
              <w:pStyle w:val="BodyText"/>
            </w:pPr>
            <w:r w:rsidRPr="00490567">
              <w:rPr>
                <w:b/>
              </w:rPr>
              <w:t>Family Law Home</w:t>
            </w:r>
            <w:r>
              <w:rPr>
                <w:b/>
              </w:rPr>
              <w:br/>
            </w:r>
            <w:r w:rsidR="00121B33" w:rsidRPr="00490567">
              <w:lastRenderedPageBreak/>
              <w:t>courts.alaska.gov/shc/family</w:t>
            </w:r>
          </w:p>
        </w:tc>
      </w:tr>
      <w:tr w:rsidR="005B50C4" w14:paraId="19E9C982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1B91EA4" w14:textId="77777777" w:rsidR="008C518D" w:rsidRPr="006C65ED" w:rsidRDefault="00275A1D" w:rsidP="00275A1D">
            <w:pPr>
              <w:pStyle w:val="BodyText"/>
            </w:pPr>
            <w:r>
              <w:rPr>
                <w:shd w:val="clear" w:color="auto" w:fill="FFFFFF"/>
              </w:rPr>
              <w:lastRenderedPageBreak/>
              <w:t>{%tr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5D93C44" w14:textId="77777777" w:rsidR="008C518D" w:rsidRDefault="008C518D" w:rsidP="00963097"/>
        </w:tc>
      </w:tr>
      <w:tr w:rsidR="003642D0" w14:paraId="7F995CB5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7201D4A" w14:textId="060D8E7B" w:rsidR="003642D0" w:rsidRDefault="003642D0" w:rsidP="003642D0">
            <w:pPr>
              <w:pStyle w:val="BodyText"/>
              <w:jc w:val="center"/>
              <w:rPr>
                <w:shd w:val="clear" w:color="auto" w:fill="FFFFFF"/>
              </w:rPr>
            </w:pPr>
            <w:r w:rsidRPr="008C518D">
              <w:t xml:space="preserve">{%tr if </w:t>
            </w:r>
            <w:proofErr w:type="spellStart"/>
            <w:r w:rsidR="008B192E">
              <w:t>order_</w:t>
            </w:r>
            <w:proofErr w:type="gramStart"/>
            <w:r w:rsidR="008B192E">
              <w:t>type</w:t>
            </w:r>
            <w:proofErr w:type="spellEnd"/>
            <w:r w:rsidR="008B192E">
              <w:t>[</w:t>
            </w:r>
            <w:proofErr w:type="gramEnd"/>
            <w:r w:rsidR="008B192E">
              <w:t>'child support']</w:t>
            </w:r>
            <w:r w:rsidRPr="008C518D">
              <w:t xml:space="preserve">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6106FAF" w14:textId="77777777" w:rsidR="003642D0" w:rsidRDefault="003642D0" w:rsidP="00963097"/>
        </w:tc>
      </w:tr>
      <w:tr w:rsidR="003642D0" w14:paraId="3A4880AE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C2BD45" w14:textId="7A89CCD4" w:rsidR="003642D0" w:rsidRDefault="003642D0" w:rsidP="00FE504A">
            <w:pPr>
              <w:pStyle w:val="Heading2"/>
              <w:outlineLvl w:val="1"/>
              <w:rPr>
                <w:shd w:val="clear" w:color="auto" w:fill="FFFFFF"/>
              </w:rPr>
            </w:pPr>
            <w:r>
              <w:t xml:space="preserve">Step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A49D2">
              <w:rPr>
                <w:rStyle w:val="NumChar"/>
                <w:noProof/>
              </w:rPr>
              <w:t>3</w:t>
            </w:r>
            <w:r w:rsidRPr="00E11A90">
              <w:rPr>
                <w:rStyle w:val="NumChar"/>
              </w:rPr>
              <w:fldChar w:fldCharType="end"/>
            </w:r>
            <w:r>
              <w:t xml:space="preserve">: </w:t>
            </w:r>
            <w:r w:rsidR="00C71A6C" w:rsidRPr="00C71A6C">
              <w:t xml:space="preserve">Enforcing a </w:t>
            </w:r>
            <w:r w:rsidR="00C71A6C">
              <w:t>c</w:t>
            </w:r>
            <w:r w:rsidR="00C71A6C" w:rsidRPr="00C71A6C">
              <w:t xml:space="preserve">hild </w:t>
            </w:r>
            <w:r w:rsidR="00C71A6C">
              <w:t>s</w:t>
            </w:r>
            <w:r w:rsidR="00C71A6C" w:rsidRPr="00C71A6C">
              <w:t xml:space="preserve">upport </w:t>
            </w:r>
            <w:r w:rsidR="00C71A6C">
              <w:t>o</w:t>
            </w:r>
            <w:r w:rsidR="00C71A6C" w:rsidRPr="00C71A6C">
              <w:t>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46AE63B" w14:textId="112E2996" w:rsidR="00C71A6C" w:rsidRDefault="00C71A6C" w:rsidP="003A49D2">
            <w:pPr>
              <w:pStyle w:val="Body"/>
              <w:rPr>
                <w:rStyle w:val="Hyperlink"/>
              </w:rPr>
            </w:pPr>
            <w:r>
              <w:t xml:space="preserve">Get information </w:t>
            </w:r>
            <w:r w:rsidR="007E53D0">
              <w:t xml:space="preserve">from the court website </w:t>
            </w:r>
            <w:r>
              <w:t>about enforcing a child support order</w:t>
            </w:r>
            <w:r w:rsidR="007E53D0">
              <w:t xml:space="preserve">: </w:t>
            </w:r>
            <w:hyperlink r:id="rId13" w:anchor="child-support" w:history="1">
              <w:r w:rsidRPr="00C71A6C">
                <w:rPr>
                  <w:rStyle w:val="Hyperlink"/>
                </w:rPr>
                <w:t>Enforce a Child Support Order</w:t>
              </w:r>
            </w:hyperlink>
          </w:p>
          <w:p w14:paraId="70CBB0BA" w14:textId="7501BA02" w:rsidR="003A49D2" w:rsidRDefault="007E53D0" w:rsidP="007E53D0">
            <w:pPr>
              <w:pStyle w:val="Body"/>
            </w:pPr>
            <w:r>
              <w:t xml:space="preserve">Use the Guided Assistant interview: </w:t>
            </w:r>
            <w:hyperlink r:id="rId14" w:history="1">
              <w:r w:rsidR="003A49D2" w:rsidRPr="003A49D2">
                <w:rPr>
                  <w:rStyle w:val="Hyperlink"/>
                </w:rPr>
                <w:t>Changing or Enforcing Child Support</w:t>
              </w:r>
            </w:hyperlink>
            <w:r w:rsidR="003A49D2">
              <w:rPr>
                <w:b/>
              </w:rPr>
              <w:t xml:space="preserve"> </w:t>
            </w:r>
          </w:p>
          <w:p w14:paraId="08C58ADC" w14:textId="0F5E6C3C" w:rsidR="00E5404F" w:rsidRDefault="00E5404F" w:rsidP="00C71A6C">
            <w:pPr>
              <w:pStyle w:val="Heading3"/>
              <w:outlineLvl w:val="2"/>
            </w:pPr>
            <w:r>
              <w:t>Links in this step</w:t>
            </w:r>
          </w:p>
          <w:p w14:paraId="7152FDBE" w14:textId="49DAD0EE" w:rsidR="00C71A6C" w:rsidRDefault="00C71A6C" w:rsidP="00C71A6C">
            <w:pPr>
              <w:pStyle w:val="Body"/>
            </w:pPr>
            <w:r w:rsidRPr="00C71A6C">
              <w:rPr>
                <w:b/>
              </w:rPr>
              <w:t>Enforce a Child Support Order</w:t>
            </w:r>
            <w:r>
              <w:rPr>
                <w:b/>
              </w:rPr>
              <w:br/>
            </w:r>
            <w:r>
              <w:t>courts.alaska.gov/shc/family/</w:t>
            </w:r>
            <w:proofErr w:type="spellStart"/>
            <w:r>
              <w:t>shcenforce.htm#child-support</w:t>
            </w:r>
            <w:proofErr w:type="spellEnd"/>
            <w:r>
              <w:t xml:space="preserve"> </w:t>
            </w:r>
          </w:p>
          <w:p w14:paraId="6765C2E0" w14:textId="45F1FF10" w:rsidR="003A49D2" w:rsidRPr="000C4E79" w:rsidRDefault="003A49D2" w:rsidP="003A49D2">
            <w:pPr>
              <w:pStyle w:val="BodyText"/>
            </w:pPr>
            <w:r>
              <w:rPr>
                <w:b/>
              </w:rPr>
              <w:t>Changing</w:t>
            </w:r>
            <w:r w:rsidRPr="00D06B9C">
              <w:rPr>
                <w:b/>
              </w:rPr>
              <w:t xml:space="preserve"> </w:t>
            </w:r>
            <w:r>
              <w:rPr>
                <w:b/>
              </w:rPr>
              <w:t xml:space="preserve">or Enforcing Child Support </w:t>
            </w:r>
            <w:r w:rsidRPr="00B00D08">
              <w:t>docassemble.</w:t>
            </w:r>
            <w:r>
              <w:t>AK</w:t>
            </w:r>
            <w:r w:rsidRPr="00B00D08">
              <w:t>courts.gov/start/</w:t>
            </w:r>
            <w:r>
              <w:t xml:space="preserve"> </w:t>
            </w:r>
            <w:proofErr w:type="spellStart"/>
            <w:r w:rsidRPr="00292370">
              <w:t>ChangingEnforcingChildSupport</w:t>
            </w:r>
            <w:proofErr w:type="spellEnd"/>
          </w:p>
          <w:p w14:paraId="6A8E126D" w14:textId="77777777" w:rsidR="003A49D2" w:rsidRDefault="003A49D2" w:rsidP="00C71A6C">
            <w:pPr>
              <w:pStyle w:val="Body"/>
            </w:pPr>
          </w:p>
          <w:p w14:paraId="2CE3CD52" w14:textId="57D9F5FF" w:rsidR="00D4558B" w:rsidRPr="00E5404F" w:rsidRDefault="00D4558B" w:rsidP="00D4558B">
            <w:pPr>
              <w:pStyle w:val="Body"/>
            </w:pPr>
          </w:p>
        </w:tc>
      </w:tr>
      <w:tr w:rsidR="003642D0" w14:paraId="5AF90722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4B53587" w14:textId="3D1732BD" w:rsidR="003642D0" w:rsidRPr="008C518D" w:rsidRDefault="003642D0" w:rsidP="00CE5ADB">
            <w:pPr>
              <w:pStyle w:val="BodyText"/>
            </w:pPr>
            <w:r>
              <w:rPr>
                <w:shd w:val="clear" w:color="auto" w:fill="FFFFFF"/>
              </w:rPr>
              <w:t>{%tr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6D38097" w14:textId="77777777" w:rsidR="003642D0" w:rsidRDefault="003642D0" w:rsidP="00CE5ADB"/>
        </w:tc>
      </w:tr>
      <w:tr w:rsidR="00FE504A" w14:paraId="398B2CB8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1821DCB" w14:textId="2A5F8C98" w:rsidR="00FE504A" w:rsidRDefault="00762246" w:rsidP="00CE5ADB">
            <w:pPr>
              <w:pStyle w:val="BodyText"/>
              <w:rPr>
                <w:shd w:val="clear" w:color="auto" w:fill="FFFFFF"/>
              </w:rPr>
            </w:pPr>
            <w:r w:rsidRPr="008C518D">
              <w:t xml:space="preserve">{%tr if </w:t>
            </w:r>
            <w:proofErr w:type="spellStart"/>
            <w:r w:rsidR="008B192E">
              <w:t>order_</w:t>
            </w:r>
            <w:proofErr w:type="gramStart"/>
            <w:r w:rsidR="008B192E">
              <w:t>type</w:t>
            </w:r>
            <w:proofErr w:type="spellEnd"/>
            <w:r w:rsidR="008B192E">
              <w:t>[</w:t>
            </w:r>
            <w:proofErr w:type="gramEnd"/>
            <w:r w:rsidR="009D42AE">
              <w:t>'</w:t>
            </w:r>
            <w:r w:rsidR="008B192E">
              <w:t>visitation schedule']</w:t>
            </w:r>
            <w:r>
              <w:t xml:space="preserve"> </w:t>
            </w:r>
            <w:r w:rsidRPr="008C518D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7BDDB1A" w14:textId="77777777" w:rsidR="00FE504A" w:rsidRDefault="00FE504A" w:rsidP="00CE5ADB"/>
        </w:tc>
      </w:tr>
      <w:tr w:rsidR="00FE504A" w14:paraId="7FDA1C19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7D582EE" w14:textId="5422A0FA" w:rsidR="00FE504A" w:rsidRDefault="00762246" w:rsidP="00762246">
            <w:pPr>
              <w:pStyle w:val="Heading2"/>
              <w:outlineLvl w:val="1"/>
              <w:rPr>
                <w:shd w:val="clear" w:color="auto" w:fill="FFFFFF"/>
              </w:rPr>
            </w:pPr>
            <w:r>
              <w:t xml:space="preserve">Step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A49D2">
              <w:rPr>
                <w:rStyle w:val="NumChar"/>
                <w:noProof/>
              </w:rPr>
              <w:t>4</w:t>
            </w:r>
            <w:r w:rsidRPr="00E11A90">
              <w:rPr>
                <w:rStyle w:val="NumChar"/>
              </w:rPr>
              <w:fldChar w:fldCharType="end"/>
            </w:r>
            <w:r>
              <w:t xml:space="preserve">: </w:t>
            </w:r>
            <w:r w:rsidR="004B7F63">
              <w:t>E</w:t>
            </w:r>
            <w:r w:rsidR="004B7F63" w:rsidRPr="004B7F63">
              <w:t>nforcing a visitation schedule 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0B9F26" w14:textId="4F867BC0" w:rsidR="004B7F63" w:rsidRDefault="004B7F63" w:rsidP="004B7F63">
            <w:pPr>
              <w:pStyle w:val="BodyText"/>
            </w:pPr>
            <w:r w:rsidRPr="004B7F63">
              <w:t xml:space="preserve">Get information about enforcing an order to follow a visitation schedule. </w:t>
            </w:r>
            <w:hyperlink r:id="rId15" w:anchor="visits" w:history="1">
              <w:r w:rsidRPr="004B7F63">
                <w:rPr>
                  <w:rStyle w:val="Hyperlink"/>
                </w:rPr>
                <w:t>Enforce a Visitation Schedule Order</w:t>
              </w:r>
            </w:hyperlink>
          </w:p>
          <w:p w14:paraId="18B327FA" w14:textId="3D2EF8CD" w:rsidR="00762246" w:rsidRDefault="00762246" w:rsidP="00762246">
            <w:pPr>
              <w:pStyle w:val="Heading3"/>
              <w:outlineLvl w:val="2"/>
            </w:pPr>
            <w:r>
              <w:t>Links in this step</w:t>
            </w:r>
          </w:p>
          <w:p w14:paraId="750C9C6E" w14:textId="70FE0707" w:rsidR="000C647B" w:rsidRPr="00762246" w:rsidRDefault="004B7F63" w:rsidP="000C647B">
            <w:pPr>
              <w:pStyle w:val="Body"/>
            </w:pPr>
            <w:r w:rsidRPr="004B7F63">
              <w:rPr>
                <w:b/>
              </w:rPr>
              <w:t>Enforce a Visitation Schedule Order</w:t>
            </w:r>
            <w:r>
              <w:br/>
            </w:r>
            <w:r w:rsidRPr="004B7F63">
              <w:t>courts.alaska.gov/shc/family/</w:t>
            </w:r>
            <w:proofErr w:type="spellStart"/>
            <w:r w:rsidRPr="004B7F63">
              <w:t>shcenforce.htm#visits</w:t>
            </w:r>
            <w:proofErr w:type="spellEnd"/>
          </w:p>
        </w:tc>
      </w:tr>
      <w:tr w:rsidR="00FE504A" w14:paraId="7C79F493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7AD702F" w14:textId="736A7AC3" w:rsidR="00FE504A" w:rsidRPr="008C518D" w:rsidRDefault="00762246" w:rsidP="00CE5ADB">
            <w:pPr>
              <w:pStyle w:val="BodyText"/>
            </w:pPr>
            <w:bookmarkStart w:id="7" w:name="_Hlk129861147"/>
            <w:r>
              <w:rPr>
                <w:shd w:val="clear" w:color="auto" w:fill="FFFFFF"/>
              </w:rPr>
              <w:t>{%tr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3B5B1FC" w14:textId="77777777" w:rsidR="00FE504A" w:rsidRDefault="00FE504A" w:rsidP="00CE5ADB"/>
        </w:tc>
      </w:tr>
      <w:bookmarkEnd w:id="7"/>
      <w:tr w:rsidR="004409C5" w14:paraId="34F61AC4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7A70F83" w14:textId="3F8D3D0B" w:rsidR="004409C5" w:rsidRDefault="004409C5" w:rsidP="00CE5ADB">
            <w:pPr>
              <w:pStyle w:val="BodyText"/>
              <w:rPr>
                <w:shd w:val="clear" w:color="auto" w:fill="FFFFFF"/>
              </w:rPr>
            </w:pPr>
            <w:r w:rsidRPr="008C518D">
              <w:t xml:space="preserve">{%tr </w:t>
            </w:r>
            <w:r w:rsidR="008B192E" w:rsidRPr="008C518D">
              <w:t xml:space="preserve">if </w:t>
            </w:r>
            <w:proofErr w:type="spellStart"/>
            <w:r w:rsidR="008B192E">
              <w:t>order_type</w:t>
            </w:r>
            <w:proofErr w:type="spellEnd"/>
            <w:r w:rsidR="008B192E">
              <w:t>['other']</w:t>
            </w:r>
            <w:r w:rsidR="008B192E" w:rsidRPr="008C518D">
              <w:t xml:space="preserve"> </w:t>
            </w:r>
            <w:r w:rsidRPr="008C518D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F0B061C" w14:textId="77777777" w:rsidR="004409C5" w:rsidRDefault="004409C5" w:rsidP="00CE5ADB"/>
        </w:tc>
      </w:tr>
      <w:tr w:rsidR="004409C5" w14:paraId="5179111B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6DACB0" w14:textId="3B09AA27" w:rsidR="004409C5" w:rsidRDefault="004409C5" w:rsidP="00CE5ADB">
            <w:pPr>
              <w:pStyle w:val="Heading2"/>
              <w:outlineLvl w:val="1"/>
            </w:pPr>
            <w:r>
              <w:lastRenderedPageBreak/>
              <w:t xml:space="preserve">Step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A49D2">
              <w:rPr>
                <w:rStyle w:val="NumChar"/>
                <w:noProof/>
              </w:rPr>
              <w:t>5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780385">
              <w:t xml:space="preserve"> </w:t>
            </w:r>
            <w:r w:rsidR="004B7F63">
              <w:t>E</w:t>
            </w:r>
            <w:r w:rsidR="004B7F63" w:rsidRPr="004B7F63">
              <w:t xml:space="preserve">nforcing </w:t>
            </w:r>
            <w:proofErr w:type="spellStart"/>
            <w:proofErr w:type="gramStart"/>
            <w:r w:rsidR="004B7F63" w:rsidRPr="004B7F63">
              <w:t>an other</w:t>
            </w:r>
            <w:proofErr w:type="spellEnd"/>
            <w:proofErr w:type="gramEnd"/>
            <w:r w:rsidR="004B7F63" w:rsidRPr="004B7F63">
              <w:t xml:space="preserve"> court 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015FF70" w14:textId="7CD17581" w:rsidR="00B51F55" w:rsidRPr="00780385" w:rsidRDefault="004B7F63" w:rsidP="004B7F63">
            <w:pPr>
              <w:pStyle w:val="Body"/>
            </w:pPr>
            <w:r w:rsidRPr="004B7F63">
              <w:t xml:space="preserve">Get information about enforcing </w:t>
            </w:r>
            <w:proofErr w:type="spellStart"/>
            <w:proofErr w:type="gramStart"/>
            <w:r w:rsidRPr="004B7F63">
              <w:t>an</w:t>
            </w:r>
            <w:r w:rsidR="003A49D2">
              <w:t xml:space="preserve"> </w:t>
            </w:r>
            <w:r w:rsidRPr="004B7F63">
              <w:t>other</w:t>
            </w:r>
            <w:proofErr w:type="spellEnd"/>
            <w:proofErr w:type="gramEnd"/>
            <w:r w:rsidRPr="004B7F63">
              <w:t xml:space="preserve"> court order. </w:t>
            </w:r>
            <w:hyperlink r:id="rId16" w:anchor="forms" w:history="1">
              <w:r w:rsidRPr="004B7F63">
                <w:rPr>
                  <w:rStyle w:val="Hyperlink"/>
                </w:rPr>
                <w:t>Enforce an Order (not money)</w:t>
              </w:r>
            </w:hyperlink>
          </w:p>
          <w:p w14:paraId="09FD57D3" w14:textId="77777777" w:rsidR="00735615" w:rsidRDefault="00735615" w:rsidP="00735615">
            <w:pPr>
              <w:pStyle w:val="Heading3"/>
              <w:outlineLvl w:val="2"/>
            </w:pPr>
            <w:r>
              <w:t>Links in this step</w:t>
            </w:r>
          </w:p>
          <w:p w14:paraId="505D71DD" w14:textId="6314972D" w:rsidR="004B7F63" w:rsidRPr="00780385" w:rsidRDefault="004B7F63" w:rsidP="004B7F63">
            <w:pPr>
              <w:ind w:left="45"/>
            </w:pPr>
            <w:r w:rsidRPr="004B7F63">
              <w:rPr>
                <w:b/>
              </w:rPr>
              <w:t>Enforce an Order (not money)</w:t>
            </w:r>
            <w:r>
              <w:br/>
              <w:t>courts.alaska.gov/shc/family/</w:t>
            </w:r>
            <w:proofErr w:type="spellStart"/>
            <w:r>
              <w:t>shcenforce.htm#forms</w:t>
            </w:r>
            <w:proofErr w:type="spellEnd"/>
          </w:p>
          <w:p w14:paraId="6A86D3D2" w14:textId="27F875A9" w:rsidR="00735615" w:rsidRPr="00735615" w:rsidRDefault="00735615" w:rsidP="00B51F55">
            <w:pPr>
              <w:pStyle w:val="BodyText"/>
            </w:pPr>
          </w:p>
        </w:tc>
      </w:tr>
      <w:tr w:rsidR="00CC4525" w14:paraId="653A7C5A" w14:textId="77777777" w:rsidTr="007B0690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DE35F4A" w14:textId="77777777" w:rsidR="00CC4525" w:rsidRPr="008C518D" w:rsidRDefault="00CC4525" w:rsidP="007B0690">
            <w:pPr>
              <w:pStyle w:val="BodyText"/>
            </w:pPr>
            <w:r>
              <w:rPr>
                <w:shd w:val="clear" w:color="auto" w:fill="FFFFFF"/>
              </w:rPr>
              <w:t>{%tr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6CB6DA8" w14:textId="77777777" w:rsidR="00CC4525" w:rsidRDefault="00CC4525" w:rsidP="007B0690"/>
        </w:tc>
      </w:tr>
      <w:tr w:rsidR="005E24C5" w14:paraId="0BCB2C7E" w14:textId="77777777" w:rsidTr="00904B5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551AF55" w14:textId="5F5E797E" w:rsidR="005E24C5" w:rsidRDefault="005E24C5" w:rsidP="005E24C5">
            <w:pPr>
              <w:pStyle w:val="Heading2"/>
              <w:outlineLvl w:val="1"/>
            </w:pPr>
            <w:r w:rsidRPr="00A50D37">
              <w:rPr>
                <w:shd w:val="clear" w:color="auto" w:fill="FFFFFF"/>
              </w:rPr>
              <w:t xml:space="preserve">Step </w:t>
            </w:r>
            <w:r w:rsidR="000176B8" w:rsidRPr="00A50D37">
              <w:rPr>
                <w:shd w:val="clear" w:color="auto" w:fill="FFFFFF"/>
              </w:rPr>
              <w:fldChar w:fldCharType="begin"/>
            </w:r>
            <w:r w:rsidR="000176B8"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="000176B8" w:rsidRPr="00A50D37">
              <w:rPr>
                <w:shd w:val="clear" w:color="auto" w:fill="FFFFFF"/>
              </w:rPr>
              <w:fldChar w:fldCharType="separate"/>
            </w:r>
            <w:r w:rsidR="003A49D2">
              <w:rPr>
                <w:noProof/>
                <w:shd w:val="clear" w:color="auto" w:fill="FFFFFF"/>
              </w:rPr>
              <w:t>6</w:t>
            </w:r>
            <w:r w:rsidR="000176B8"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 xml:space="preserve"> </w:t>
            </w:r>
            <w:r w:rsidR="00334480">
              <w:rPr>
                <w:shd w:val="clear" w:color="auto" w:fill="FFFFFF"/>
              </w:rPr>
              <w:t>Learn about other parts of a custody case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BB5F9D7" w14:textId="77777777" w:rsidR="00334480" w:rsidRDefault="00334480" w:rsidP="00334480">
            <w:pPr>
              <w:pStyle w:val="Heading3"/>
              <w:outlineLvl w:val="2"/>
            </w:pPr>
            <w:r>
              <w:t>More Guided Assistants</w:t>
            </w:r>
          </w:p>
          <w:p w14:paraId="0F0B59E1" w14:textId="15D506F7" w:rsidR="00334480" w:rsidRPr="00334480" w:rsidRDefault="00334480" w:rsidP="003A49D2">
            <w:pPr>
              <w:pStyle w:val="Body"/>
              <w:rPr>
                <w:b/>
              </w:rPr>
            </w:pPr>
            <w:r>
              <w:rPr>
                <w:b/>
              </w:rPr>
              <w:t>R</w:t>
            </w:r>
            <w:r w:rsidRPr="00334480">
              <w:rPr>
                <w:b/>
              </w:rPr>
              <w:t>esponding if your spouse starts, a custody case</w:t>
            </w:r>
          </w:p>
          <w:p w14:paraId="35B32A73" w14:textId="7440AFFE" w:rsidR="005E24C5" w:rsidRPr="00E359D4" w:rsidRDefault="00334480" w:rsidP="00334480">
            <w:pPr>
              <w:pStyle w:val="Body"/>
            </w:pPr>
            <w:r w:rsidRPr="00334480">
              <w:rPr>
                <w:b/>
              </w:rPr>
              <w:t>Changing a custody order</w:t>
            </w:r>
            <w:r w:rsidR="00E359D4">
              <w:rPr>
                <w:b/>
              </w:rPr>
              <w:br/>
            </w:r>
            <w:r w:rsidR="00E359D4" w:rsidRPr="00E359D4">
              <w:t>docassemble.akcourts.gov/start/</w:t>
            </w:r>
            <w:proofErr w:type="spellStart"/>
            <w:r w:rsidR="00E359D4" w:rsidRPr="00E359D4">
              <w:t>ChangingChildCustody</w:t>
            </w:r>
            <w:proofErr w:type="spellEnd"/>
          </w:p>
          <w:p w14:paraId="2691E809" w14:textId="77777777" w:rsidR="00334480" w:rsidRDefault="00334480" w:rsidP="00334480">
            <w:pPr>
              <w:pStyle w:val="Heading3"/>
              <w:outlineLvl w:val="2"/>
            </w:pPr>
            <w:r w:rsidRPr="00334480">
              <w:t>Self-Help Center: Family Law</w:t>
            </w:r>
          </w:p>
          <w:p w14:paraId="609CD478" w14:textId="7B8FDF46" w:rsidR="00334480" w:rsidRDefault="00334480" w:rsidP="00334480">
            <w:pPr>
              <w:pStyle w:val="Body"/>
            </w:pPr>
            <w:r w:rsidRPr="00334480">
              <w:rPr>
                <w:b/>
              </w:rPr>
              <w:t>Responding to a Custody Case</w:t>
            </w:r>
            <w:r>
              <w:br/>
              <w:t>courts.alaska.gov/shc/family/answer.htm</w:t>
            </w:r>
          </w:p>
          <w:p w14:paraId="0D98A296" w14:textId="77777777" w:rsidR="00334480" w:rsidRDefault="00334480" w:rsidP="00334480">
            <w:pPr>
              <w:pStyle w:val="Body"/>
            </w:pPr>
            <w:r w:rsidRPr="00334480">
              <w:rPr>
                <w:b/>
              </w:rPr>
              <w:t>Asking for an Order/filing a motion</w:t>
            </w:r>
            <w:r>
              <w:br/>
              <w:t>courts.alaska.gov/shc/family/motions.htm</w:t>
            </w:r>
          </w:p>
          <w:p w14:paraId="08870023" w14:textId="77777777" w:rsidR="00334480" w:rsidRDefault="00334480" w:rsidP="00334480">
            <w:pPr>
              <w:pStyle w:val="Body"/>
            </w:pPr>
            <w:r w:rsidRPr="00696A12">
              <w:rPr>
                <w:b/>
              </w:rPr>
              <w:t>Creating a Parenting Plan</w:t>
            </w:r>
            <w:r>
              <w:br/>
              <w:t>courts.alaska.gov/shc/family/shcplan.htm</w:t>
            </w:r>
          </w:p>
          <w:p w14:paraId="69B91ED8" w14:textId="77777777" w:rsidR="00334480" w:rsidRDefault="00334480" w:rsidP="00334480">
            <w:pPr>
              <w:pStyle w:val="Body"/>
            </w:pPr>
            <w:r w:rsidRPr="00696A12">
              <w:rPr>
                <w:b/>
              </w:rPr>
              <w:t>Getting Ready for a Hearing or Trial</w:t>
            </w:r>
            <w:r>
              <w:br/>
              <w:t>courts.alaska.gov/shc/family/shctrial.htm</w:t>
            </w:r>
          </w:p>
          <w:p w14:paraId="69C027FE" w14:textId="69724723" w:rsidR="00696A12" w:rsidRPr="00334480" w:rsidRDefault="00334480" w:rsidP="00E31F74">
            <w:pPr>
              <w:pStyle w:val="Body"/>
            </w:pPr>
            <w:r w:rsidRPr="00696A12">
              <w:rPr>
                <w:b/>
              </w:rPr>
              <w:t xml:space="preserve">Changing a Custody </w:t>
            </w:r>
            <w:r w:rsidR="00696A12">
              <w:rPr>
                <w:b/>
              </w:rPr>
              <w:t>/</w:t>
            </w:r>
            <w:r w:rsidRPr="00696A12">
              <w:rPr>
                <w:b/>
              </w:rPr>
              <w:t xml:space="preserve"> Support Order</w:t>
            </w:r>
            <w:r>
              <w:br/>
              <w:t>courts.alaska.gov/shc/family/shcmodify.htm</w:t>
            </w:r>
          </w:p>
        </w:tc>
      </w:tr>
      <w:tr w:rsidR="005E24C5" w14:paraId="33FE4350" w14:textId="77777777" w:rsidTr="00921DA3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C1B8FFF" w14:textId="2A18B73C" w:rsidR="005E24C5" w:rsidRDefault="005E24C5" w:rsidP="005E24C5">
            <w:pPr>
              <w:pStyle w:val="Heading2"/>
              <w:outlineLvl w:val="1"/>
            </w:pPr>
            <w:r>
              <w:t xml:space="preserve">Step </w:t>
            </w:r>
            <w:bookmarkStart w:id="8" w:name="LastStep"/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A49D2">
              <w:rPr>
                <w:rStyle w:val="NumChar"/>
                <w:noProof/>
              </w:rPr>
              <w:t>7</w:t>
            </w:r>
            <w:r w:rsidRPr="00E11A90">
              <w:rPr>
                <w:rStyle w:val="NumChar"/>
              </w:rPr>
              <w:fldChar w:fldCharType="end"/>
            </w:r>
            <w:bookmarkEnd w:id="8"/>
            <w:r>
              <w:t xml:space="preserve">: Get more </w:t>
            </w:r>
            <w:r w:rsidRPr="00B144F2">
              <w:t>information</w:t>
            </w:r>
            <w:r>
              <w:t xml:space="preserve"> or help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2B91DE2" w14:textId="6ACDFAD3" w:rsidR="004B7F63" w:rsidRDefault="004B7F63" w:rsidP="005E24C5">
            <w:pPr>
              <w:pStyle w:val="BodyText"/>
            </w:pPr>
            <w:r>
              <w:t xml:space="preserve">Read more about enforcing orders. </w:t>
            </w:r>
            <w:hyperlink r:id="rId17" w:history="1">
              <w:r w:rsidRPr="004B7F63">
                <w:rPr>
                  <w:rStyle w:val="Hyperlink"/>
                </w:rPr>
                <w:t>Enforcing your order</w:t>
              </w:r>
            </w:hyperlink>
            <w:r>
              <w:t>.</w:t>
            </w:r>
          </w:p>
          <w:p w14:paraId="58700F77" w14:textId="7B1C61DE" w:rsidR="005E24C5" w:rsidRPr="008376C2" w:rsidRDefault="005E24C5" w:rsidP="005E24C5">
            <w:pPr>
              <w:pStyle w:val="BodyText"/>
            </w:pPr>
            <w:r>
              <w:t xml:space="preserve">For help with forms or understanding the process, call the </w:t>
            </w:r>
            <w:hyperlink r:id="rId18" w:history="1">
              <w:r w:rsidRPr="008B192E">
                <w:rPr>
                  <w:rStyle w:val="Hyperlink"/>
                </w:rPr>
                <w:t>Family Law Self-Help Cente</w:t>
              </w:r>
              <w:r w:rsidRPr="008B192E">
                <w:t>r</w:t>
              </w:r>
            </w:hyperlink>
            <w:r>
              <w:br/>
            </w:r>
            <w:r w:rsidRPr="008376C2">
              <w:t>(907) 264-0851 or</w:t>
            </w:r>
            <w:r>
              <w:br/>
              <w:t>(</w:t>
            </w:r>
            <w:r w:rsidRPr="008376C2">
              <w:t>866) 279-0851 from an Alaska-based phone outside of Anchorage.</w:t>
            </w:r>
          </w:p>
          <w:p w14:paraId="5E0E1C4C" w14:textId="0AE36D2D" w:rsidR="005E24C5" w:rsidRDefault="005E24C5" w:rsidP="005E24C5">
            <w:pPr>
              <w:pStyle w:val="BodyText"/>
            </w:pPr>
            <w:r>
              <w:t xml:space="preserve">Many lawyers offer free or flat fee consultations without having to hire them for the whole case. </w:t>
            </w:r>
            <w:hyperlink r:id="rId19" w:history="1">
              <w:r w:rsidRPr="008B192E">
                <w:rPr>
                  <w:rStyle w:val="Hyperlink"/>
                </w:rPr>
                <w:t>Find a Lawyer</w:t>
              </w:r>
            </w:hyperlink>
            <w:r>
              <w:t>.</w:t>
            </w:r>
          </w:p>
          <w:p w14:paraId="5E60882B" w14:textId="3536D426" w:rsidR="005E24C5" w:rsidRDefault="005E24C5" w:rsidP="008B192E">
            <w:pPr>
              <w:pStyle w:val="Body"/>
            </w:pPr>
            <w:r>
              <w:t xml:space="preserve">Depending on your income, you may qualify for </w:t>
            </w:r>
            <w:hyperlink r:id="rId20" w:history="1">
              <w:r w:rsidRPr="008B192E">
                <w:rPr>
                  <w:rStyle w:val="Hyperlink"/>
                </w:rPr>
                <w:t>Alaska Free Legal Answers</w:t>
              </w:r>
            </w:hyperlink>
            <w:r>
              <w:t>.</w:t>
            </w:r>
          </w:p>
          <w:p w14:paraId="3854BD6D" w14:textId="19122917" w:rsidR="005E24C5" w:rsidRDefault="005E24C5" w:rsidP="005E24C5">
            <w:pPr>
              <w:pStyle w:val="BodyText"/>
            </w:pPr>
            <w:r>
              <w:t xml:space="preserve">Depending on your income and circumstances, you may qualify for a </w:t>
            </w:r>
            <w:r>
              <w:lastRenderedPageBreak/>
              <w:t xml:space="preserve">free lawyer from </w:t>
            </w:r>
            <w:hyperlink r:id="rId21" w:history="1">
              <w:r w:rsidRPr="008B192E">
                <w:rPr>
                  <w:rStyle w:val="Hyperlink"/>
                </w:rPr>
                <w:t>Alaska Legal Services</w:t>
              </w:r>
            </w:hyperlink>
            <w:r>
              <w:t>.</w:t>
            </w:r>
          </w:p>
          <w:p w14:paraId="25F3D657" w14:textId="77777777" w:rsidR="005E24C5" w:rsidRPr="008376C2" w:rsidRDefault="005E24C5" w:rsidP="005E24C5">
            <w:pPr>
              <w:pStyle w:val="Heading3"/>
              <w:outlineLvl w:val="2"/>
            </w:pPr>
            <w:r>
              <w:t>Links in this step</w:t>
            </w:r>
          </w:p>
          <w:p w14:paraId="2A37C527" w14:textId="118DF7D8" w:rsidR="004B7F63" w:rsidRPr="004B7F63" w:rsidRDefault="004B7F63" w:rsidP="005E24C5">
            <w:pPr>
              <w:pStyle w:val="BodyText"/>
            </w:pPr>
            <w:r>
              <w:rPr>
                <w:b/>
              </w:rPr>
              <w:t>Enforcing your order</w:t>
            </w:r>
            <w:r>
              <w:br/>
            </w:r>
            <w:r w:rsidR="00E735AF" w:rsidRPr="004B7F63">
              <w:t>www.courts.alaska.gov/shc/family/shcenforce.htm</w:t>
            </w:r>
          </w:p>
          <w:p w14:paraId="167295FC" w14:textId="7C0725D2" w:rsidR="005E24C5" w:rsidRPr="008376C2" w:rsidRDefault="005E24C5" w:rsidP="005E24C5">
            <w:pPr>
              <w:pStyle w:val="BodyText"/>
            </w:pPr>
            <w:r w:rsidRPr="00C75AF0">
              <w:rPr>
                <w:b/>
              </w:rPr>
              <w:t>Family Law Self-Help Center</w:t>
            </w:r>
            <w:r w:rsidRPr="008F1485">
              <w:br/>
            </w:r>
            <w:r w:rsidR="00E735AF" w:rsidRPr="008B192E">
              <w:t>courts.alaska.gov/shc/family</w:t>
            </w:r>
          </w:p>
          <w:p w14:paraId="44F097DF" w14:textId="554DE637" w:rsidR="005E24C5" w:rsidRPr="008376C2" w:rsidRDefault="005E24C5" w:rsidP="005E24C5">
            <w:pPr>
              <w:pStyle w:val="BodyText"/>
            </w:pPr>
            <w:r w:rsidRPr="00C75AF0">
              <w:rPr>
                <w:b/>
              </w:rPr>
              <w:t>Find a Lawyer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courts.alaska.gov/shc/shclawyer.htm</w:t>
            </w:r>
          </w:p>
          <w:p w14:paraId="5CFF301C" w14:textId="6A2633BE" w:rsidR="005E24C5" w:rsidRPr="008376C2" w:rsidRDefault="005E24C5" w:rsidP="005E24C5">
            <w:pPr>
              <w:pStyle w:val="BodyText"/>
            </w:pPr>
            <w:r w:rsidRPr="00C75AF0">
              <w:rPr>
                <w:b/>
              </w:rPr>
              <w:t>Alaska Free Legal Answers</w:t>
            </w:r>
            <w:r w:rsidRPr="008F1485">
              <w:br/>
            </w:r>
            <w:bookmarkStart w:id="9" w:name="_GoBack"/>
            <w:bookmarkEnd w:id="9"/>
            <w:r w:rsidR="00CA3BBA" w:rsidRPr="00CA3BBA">
              <w:rPr>
                <w:rStyle w:val="BodyTextChar"/>
              </w:rPr>
              <w:t>alaska.freelegalanswers.org/</w:t>
            </w:r>
          </w:p>
          <w:p w14:paraId="44E583CE" w14:textId="220A3142" w:rsidR="005E24C5" w:rsidRPr="008376C2" w:rsidRDefault="005E24C5" w:rsidP="005E24C5">
            <w:pPr>
              <w:pStyle w:val="BodyText"/>
              <w:spacing w:after="0"/>
            </w:pPr>
            <w:r w:rsidRPr="00C75AF0">
              <w:rPr>
                <w:b/>
              </w:rPr>
              <w:t>Alaska Legal Services</w:t>
            </w:r>
            <w:r w:rsidRPr="008F1485">
              <w:br/>
            </w:r>
            <w:r w:rsidRPr="008376C2">
              <w:rPr>
                <w:rStyle w:val="BodyTextChar"/>
              </w:rPr>
              <w:t>alsc-law.org/apply-for-services</w:t>
            </w:r>
          </w:p>
        </w:tc>
      </w:tr>
    </w:tbl>
    <w:p w14:paraId="3C6926DC" w14:textId="77777777" w:rsidR="0072117F" w:rsidRDefault="0072117F" w:rsidP="000176B8">
      <w:pPr>
        <w:pStyle w:val="Body"/>
      </w:pPr>
    </w:p>
    <w:sectPr w:rsidR="0072117F" w:rsidSect="00841448">
      <w:footerReference w:type="default" r:id="rId22"/>
      <w:pgSz w:w="12240" w:h="15840"/>
      <w:pgMar w:top="245" w:right="1440" w:bottom="274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roline Robinson" w:date="2022-07-14T15:26:00Z" w:initials="C">
    <w:p w14:paraId="5BBF66E8" w14:textId="77777777" w:rsidR="00C71A6C" w:rsidRDefault="00C71A6C" w:rsidP="004409C5">
      <w:pPr>
        <w:pStyle w:val="CommentText"/>
      </w:pPr>
      <w:r>
        <w:rPr>
          <w:rStyle w:val="CommentReference"/>
        </w:rPr>
        <w:annotationRef/>
      </w:r>
      <w:r>
        <w:t xml:space="preserve">Links to </w:t>
      </w:r>
      <w:hyperlink r:id="rId1" w:history="1">
        <w:r w:rsidRPr="007B6F62">
          <w:rPr>
            <w:rStyle w:val="Hyperlink"/>
          </w:rPr>
          <w:t>https://www.legalnav.org/topic/custody-when-both-parents-agree/?location=alaska</w:t>
        </w:r>
      </w:hyperlink>
      <w:r>
        <w:t xml:space="preserve"> No resources available for this type of case – should we stick Alaska Family </w:t>
      </w:r>
      <w:proofErr w:type="spellStart"/>
      <w:r>
        <w:t>Self help</w:t>
      </w:r>
      <w:proofErr w:type="spellEnd"/>
      <w:r>
        <w:t xml:space="preserve"> Center in here on LN?</w:t>
      </w:r>
    </w:p>
  </w:comment>
  <w:comment w:id="1" w:author="Caroline Robinson" w:date="2022-07-14T15:32:00Z" w:initials="C">
    <w:p w14:paraId="58DBAE38" w14:textId="77777777" w:rsidR="00C71A6C" w:rsidRDefault="00C71A6C" w:rsidP="004409C5">
      <w:pPr>
        <w:pStyle w:val="CommentText"/>
      </w:pPr>
      <w:r>
        <w:rPr>
          <w:rStyle w:val="CommentReference"/>
        </w:rPr>
        <w:annotationRef/>
      </w:r>
      <w:r>
        <w:t xml:space="preserve">Same as above link was to staging website fixed links no resources </w:t>
      </w:r>
    </w:p>
  </w:comment>
  <w:comment w:id="2" w:author="Caroline Robinson" w:date="2022-07-14T15:34:00Z" w:initials="C">
    <w:p w14:paraId="7EB76F4F" w14:textId="77777777" w:rsidR="00C71A6C" w:rsidRDefault="00C71A6C" w:rsidP="004409C5">
      <w:pPr>
        <w:pStyle w:val="CommentText"/>
      </w:pPr>
      <w:r>
        <w:rPr>
          <w:rStyle w:val="CommentReference"/>
        </w:rPr>
        <w:annotationRef/>
      </w:r>
      <w:r>
        <w:t>Does not exist as a standalone – link is to stage website nothing shows up in Spot for Guided Assistants</w:t>
      </w:r>
    </w:p>
  </w:comment>
  <w:comment w:id="3" w:author="Caroline Robinson" w:date="2022-07-14T15:59:00Z" w:initials="C">
    <w:p w14:paraId="5E362927" w14:textId="77777777" w:rsidR="00C71A6C" w:rsidRDefault="00C71A6C" w:rsidP="004409C5">
      <w:pPr>
        <w:pStyle w:val="CommentText"/>
      </w:pPr>
      <w:r>
        <w:rPr>
          <w:rStyle w:val="CommentReference"/>
        </w:rPr>
        <w:annotationRef/>
      </w:r>
      <w:r>
        <w:t>Stage link, no resources on LN</w:t>
      </w:r>
    </w:p>
  </w:comment>
  <w:comment w:id="4" w:author="Caroline Robinson" w:date="2022-07-14T16:06:00Z" w:initials="C">
    <w:p w14:paraId="5ED595F5" w14:textId="77777777" w:rsidR="00C71A6C" w:rsidRDefault="00C71A6C" w:rsidP="004409C5">
      <w:pPr>
        <w:pStyle w:val="CommentText"/>
      </w:pPr>
      <w:r>
        <w:rPr>
          <w:rStyle w:val="CommentReference"/>
        </w:rPr>
        <w:annotationRef/>
      </w:r>
      <w:r>
        <w:t xml:space="preserve">Court has a webpage </w:t>
      </w:r>
      <w:hyperlink r:id="rId2" w:history="1">
        <w:r w:rsidRPr="007B6F62">
          <w:rPr>
            <w:rStyle w:val="Hyperlink"/>
          </w:rPr>
          <w:t>http://courts.alaska.gov/shc/family/shcplan.htm</w:t>
        </w:r>
      </w:hyperlink>
      <w:r>
        <w:t xml:space="preserve"> should we put this info into LN or just link to it from template?</w:t>
      </w:r>
    </w:p>
  </w:comment>
  <w:comment w:id="5" w:author="Caroline Robinson" w:date="2022-07-14T16:07:00Z" w:initials="C">
    <w:p w14:paraId="42E6BB36" w14:textId="77777777" w:rsidR="00C71A6C" w:rsidRDefault="00C71A6C" w:rsidP="004409C5">
      <w:pPr>
        <w:pStyle w:val="CommentText"/>
      </w:pPr>
      <w:r>
        <w:rPr>
          <w:rStyle w:val="CommentReference"/>
        </w:rPr>
        <w:annotationRef/>
      </w:r>
      <w:r>
        <w:t xml:space="preserve">Or in Resources in LN past </w:t>
      </w:r>
      <w:hyperlink r:id="rId3" w:anchor="resources" w:history="1">
        <w:r w:rsidRPr="007B6F62">
          <w:rPr>
            <w:rStyle w:val="Hyperlink"/>
          </w:rPr>
          <w:t>http://courts.alaska.gov/shc/family/shcplan.htm#resources</w:t>
        </w:r>
      </w:hyperlink>
      <w:r>
        <w:t xml:space="preserve"> ?</w:t>
      </w:r>
    </w:p>
  </w:comment>
  <w:comment w:id="6" w:author="Caroline Robinson" w:date="2022-07-14T16:01:00Z" w:initials="C">
    <w:p w14:paraId="28A8CCFA" w14:textId="77777777" w:rsidR="00C71A6C" w:rsidRDefault="00C71A6C" w:rsidP="004409C5">
      <w:pPr>
        <w:pStyle w:val="CommentText"/>
      </w:pPr>
      <w:r>
        <w:rPr>
          <w:rStyle w:val="CommentReference"/>
        </w:rPr>
        <w:annotationRef/>
      </w:r>
      <w:hyperlink r:id="rId4" w:history="1">
        <w:r w:rsidRPr="00004138">
          <w:rPr>
            <w:rStyle w:val="Hyperlink"/>
          </w:rPr>
          <w:t>https://www.legalnav.org/topic/preparing-for-custody-hearings-or-trial/?location=alaska</w:t>
        </w:r>
      </w:hyperlink>
      <w:r>
        <w:t xml:space="preserve">Court page has other resources at the bottom of the page </w:t>
      </w:r>
      <w:hyperlink r:id="rId5" w:history="1">
        <w:r w:rsidRPr="007B6F62">
          <w:rPr>
            <w:rStyle w:val="Hyperlink"/>
          </w:rPr>
          <w:t>http://courts.alaska.gov/shc/family/shctrial.htm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BF66E8" w15:done="0"/>
  <w15:commentEx w15:paraId="58DBAE38" w15:done="0"/>
  <w15:commentEx w15:paraId="7EB76F4F" w15:done="0"/>
  <w15:commentEx w15:paraId="5E362927" w15:done="0"/>
  <w15:commentEx w15:paraId="5ED595F5" w15:paraIdParent="5E362927" w15:done="0"/>
  <w15:commentEx w15:paraId="42E6BB36" w15:paraIdParent="5E362927" w15:done="0"/>
  <w15:commentEx w15:paraId="28A8CC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BF66E8" w16cid:durableId="267AB424"/>
  <w16cid:commentId w16cid:paraId="58DBAE38" w16cid:durableId="267AB5A8"/>
  <w16cid:commentId w16cid:paraId="7EB76F4F" w16cid:durableId="267AB613"/>
  <w16cid:commentId w16cid:paraId="5E362927" w16cid:durableId="267ABBD6"/>
  <w16cid:commentId w16cid:paraId="5ED595F5" w16cid:durableId="267ABD77"/>
  <w16cid:commentId w16cid:paraId="42E6BB36" w16cid:durableId="267ABDC1"/>
  <w16cid:commentId w16cid:paraId="28A8CCFA" w16cid:durableId="267ABC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C3E47" w14:textId="77777777" w:rsidR="00C71A6C" w:rsidRDefault="00C71A6C" w:rsidP="00C87D75">
      <w:r>
        <w:separator/>
      </w:r>
    </w:p>
  </w:endnote>
  <w:endnote w:type="continuationSeparator" w:id="0">
    <w:p w14:paraId="2F51C1B0" w14:textId="77777777" w:rsidR="00C71A6C" w:rsidRDefault="00C71A6C" w:rsidP="00C87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4B38B" w14:textId="77777777" w:rsidR="00C71A6C" w:rsidRDefault="00C71A6C" w:rsidP="00917AEE">
    <w:pPr>
      <w:pStyle w:val="Footer"/>
      <w:spacing w:before="100" w:after="0" w:afterAutospacing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fldChar w:fldCharType="end"/>
    </w:r>
    <w:r>
      <w:t xml:space="preserve"> of </w:t>
    </w:r>
    <w:r w:rsidR="00CA3BBA">
      <w:fldChar w:fldCharType="begin"/>
    </w:r>
    <w:r w:rsidR="00CA3BBA">
      <w:instrText xml:space="preserve"> NUMPAGES  \* Arabic  \* MERGEFORMAT </w:instrText>
    </w:r>
    <w:r w:rsidR="00CA3BBA">
      <w:fldChar w:fldCharType="separate"/>
    </w:r>
    <w:r>
      <w:rPr>
        <w:noProof/>
      </w:rPr>
      <w:t>26</w:t>
    </w:r>
    <w:r w:rsidR="00CA3BBA">
      <w:rPr>
        <w:noProof/>
      </w:rPr>
      <w:fldChar w:fldCharType="end"/>
    </w:r>
    <w:r>
      <w:t xml:space="preserve">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8A2B2" w14:textId="77777777" w:rsidR="00C71A6C" w:rsidRDefault="00C71A6C" w:rsidP="00C87D75">
      <w:r>
        <w:separator/>
      </w:r>
    </w:p>
  </w:footnote>
  <w:footnote w:type="continuationSeparator" w:id="0">
    <w:p w14:paraId="08B694B2" w14:textId="77777777" w:rsidR="00C71A6C" w:rsidRDefault="00C71A6C" w:rsidP="00C87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6366F"/>
    <w:multiLevelType w:val="hybridMultilevel"/>
    <w:tmpl w:val="D3561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653AFC68">
      <w:start w:val="1"/>
      <w:numFmt w:val="decimal"/>
      <w:lvlText w:val="%4."/>
      <w:lvlJc w:val="left"/>
      <w:pPr>
        <w:ind w:left="2880" w:hanging="360"/>
      </w:pPr>
    </w:lvl>
    <w:lvl w:ilvl="4" w:tplc="1748A352">
      <w:start w:val="1"/>
      <w:numFmt w:val="decimal"/>
      <w:pStyle w:val="Listnumberedunderbullet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10218"/>
    <w:multiLevelType w:val="hybridMultilevel"/>
    <w:tmpl w:val="8EF49D20"/>
    <w:lvl w:ilvl="0" w:tplc="4540043E">
      <w:start w:val="1"/>
      <w:numFmt w:val="bullet"/>
      <w:pStyle w:val="TFVariabl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5A717D"/>
    <w:multiLevelType w:val="multilevel"/>
    <w:tmpl w:val="3808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D4794"/>
    <w:multiLevelType w:val="multilevel"/>
    <w:tmpl w:val="8C80AB36"/>
    <w:styleLink w:val="Style1"/>
    <w:lvl w:ilvl="0">
      <w:numFmt w:val="bullet"/>
      <w:lvlText w:val="•"/>
      <w:lvlJc w:val="left"/>
      <w:pPr>
        <w:ind w:left="360" w:hanging="360"/>
      </w:pPr>
      <w:rPr>
        <w:rFonts w:ascii="Helvetica" w:hAnsi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F3872"/>
    <w:multiLevelType w:val="hybridMultilevel"/>
    <w:tmpl w:val="E50A50E2"/>
    <w:lvl w:ilvl="0" w:tplc="639014FE">
      <w:start w:val="1"/>
      <w:numFmt w:val="bullet"/>
      <w:pStyle w:val="ListParagraph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571D298A"/>
    <w:multiLevelType w:val="hybridMultilevel"/>
    <w:tmpl w:val="49F2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61852"/>
    <w:multiLevelType w:val="hybridMultilevel"/>
    <w:tmpl w:val="DAAECE10"/>
    <w:lvl w:ilvl="0" w:tplc="8E060B5E">
      <w:start w:val="1"/>
      <w:numFmt w:val="decimal"/>
      <w:pStyle w:val="H3numberedfordirections"/>
      <w:lvlText w:val="%1."/>
      <w:lvlJc w:val="left"/>
      <w:pPr>
        <w:ind w:left="720" w:hanging="360"/>
      </w:pPr>
      <w:rPr>
        <w:rFonts w:hint="default"/>
      </w:rPr>
    </w:lvl>
    <w:lvl w:ilvl="1" w:tplc="CE542C14">
      <w:start w:val="2"/>
      <w:numFmt w:val="bullet"/>
      <w:lvlText w:val="•"/>
      <w:lvlJc w:val="left"/>
      <w:pPr>
        <w:ind w:left="1800" w:hanging="720"/>
      </w:pPr>
      <w:rPr>
        <w:rFonts w:ascii="Helvetica" w:eastAsiaTheme="minorHAnsi" w:hAnsi="Helvetica" w:cs="Helvetic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50BD2"/>
    <w:multiLevelType w:val="hybridMultilevel"/>
    <w:tmpl w:val="7736E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53AFC68">
      <w:start w:val="1"/>
      <w:numFmt w:val="decimal"/>
      <w:pStyle w:val="Listnumbered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ine Robinson">
    <w15:presenceInfo w15:providerId="AD" w15:userId="S-1-5-21-1146777440-815345928-1851928258-1003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20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97"/>
    <w:rsid w:val="0000320E"/>
    <w:rsid w:val="000039E0"/>
    <w:rsid w:val="000047AE"/>
    <w:rsid w:val="0000632B"/>
    <w:rsid w:val="00011A0C"/>
    <w:rsid w:val="000133D9"/>
    <w:rsid w:val="000176B8"/>
    <w:rsid w:val="00017F4A"/>
    <w:rsid w:val="000209EC"/>
    <w:rsid w:val="0002159F"/>
    <w:rsid w:val="000237A9"/>
    <w:rsid w:val="00024529"/>
    <w:rsid w:val="00026620"/>
    <w:rsid w:val="00027BF1"/>
    <w:rsid w:val="00033E30"/>
    <w:rsid w:val="000344EB"/>
    <w:rsid w:val="00040674"/>
    <w:rsid w:val="00040CCB"/>
    <w:rsid w:val="00043193"/>
    <w:rsid w:val="00044570"/>
    <w:rsid w:val="00045941"/>
    <w:rsid w:val="00051879"/>
    <w:rsid w:val="00051AC3"/>
    <w:rsid w:val="00051DE9"/>
    <w:rsid w:val="00052724"/>
    <w:rsid w:val="00055C79"/>
    <w:rsid w:val="0006265B"/>
    <w:rsid w:val="00067C4E"/>
    <w:rsid w:val="000815D4"/>
    <w:rsid w:val="00081A04"/>
    <w:rsid w:val="00085D4A"/>
    <w:rsid w:val="00086268"/>
    <w:rsid w:val="0009225A"/>
    <w:rsid w:val="00092EE5"/>
    <w:rsid w:val="000954D8"/>
    <w:rsid w:val="000955BC"/>
    <w:rsid w:val="00097AD9"/>
    <w:rsid w:val="000A042F"/>
    <w:rsid w:val="000A4A27"/>
    <w:rsid w:val="000A64A7"/>
    <w:rsid w:val="000B1F23"/>
    <w:rsid w:val="000B3BEC"/>
    <w:rsid w:val="000B6B6C"/>
    <w:rsid w:val="000C0CA6"/>
    <w:rsid w:val="000C1B55"/>
    <w:rsid w:val="000C2E75"/>
    <w:rsid w:val="000C3592"/>
    <w:rsid w:val="000C3D5C"/>
    <w:rsid w:val="000C3DBE"/>
    <w:rsid w:val="000C4E79"/>
    <w:rsid w:val="000C647B"/>
    <w:rsid w:val="000D0D6D"/>
    <w:rsid w:val="000D11D9"/>
    <w:rsid w:val="000D1568"/>
    <w:rsid w:val="000D2BD2"/>
    <w:rsid w:val="000D5783"/>
    <w:rsid w:val="000D68B3"/>
    <w:rsid w:val="000D6DE2"/>
    <w:rsid w:val="000E7655"/>
    <w:rsid w:val="000E7D35"/>
    <w:rsid w:val="000F51E1"/>
    <w:rsid w:val="000F77DC"/>
    <w:rsid w:val="00100FD8"/>
    <w:rsid w:val="0010252D"/>
    <w:rsid w:val="00105C17"/>
    <w:rsid w:val="00107EED"/>
    <w:rsid w:val="00110C5E"/>
    <w:rsid w:val="00112D33"/>
    <w:rsid w:val="001168C5"/>
    <w:rsid w:val="00116901"/>
    <w:rsid w:val="00121B33"/>
    <w:rsid w:val="001252A1"/>
    <w:rsid w:val="00125F45"/>
    <w:rsid w:val="00126F72"/>
    <w:rsid w:val="00131D83"/>
    <w:rsid w:val="00132893"/>
    <w:rsid w:val="001342E7"/>
    <w:rsid w:val="00134695"/>
    <w:rsid w:val="001367C6"/>
    <w:rsid w:val="00137EE6"/>
    <w:rsid w:val="00141275"/>
    <w:rsid w:val="00141A06"/>
    <w:rsid w:val="00143494"/>
    <w:rsid w:val="00146218"/>
    <w:rsid w:val="00153C4E"/>
    <w:rsid w:val="00154C6F"/>
    <w:rsid w:val="00154DA5"/>
    <w:rsid w:val="001562E2"/>
    <w:rsid w:val="001577D4"/>
    <w:rsid w:val="00157814"/>
    <w:rsid w:val="0016410B"/>
    <w:rsid w:val="00165CF6"/>
    <w:rsid w:val="001676CC"/>
    <w:rsid w:val="00167E02"/>
    <w:rsid w:val="001714E2"/>
    <w:rsid w:val="00171B31"/>
    <w:rsid w:val="00174015"/>
    <w:rsid w:val="00187830"/>
    <w:rsid w:val="00192264"/>
    <w:rsid w:val="0019451E"/>
    <w:rsid w:val="001A13AA"/>
    <w:rsid w:val="001A2BED"/>
    <w:rsid w:val="001A3479"/>
    <w:rsid w:val="001A34FB"/>
    <w:rsid w:val="001A35F9"/>
    <w:rsid w:val="001A4F2C"/>
    <w:rsid w:val="001A56E4"/>
    <w:rsid w:val="001A71F5"/>
    <w:rsid w:val="001A779A"/>
    <w:rsid w:val="001B0872"/>
    <w:rsid w:val="001B0FDB"/>
    <w:rsid w:val="001B3876"/>
    <w:rsid w:val="001B6995"/>
    <w:rsid w:val="001B6BB6"/>
    <w:rsid w:val="001C39CD"/>
    <w:rsid w:val="001D25D8"/>
    <w:rsid w:val="001E5E67"/>
    <w:rsid w:val="001F368B"/>
    <w:rsid w:val="00205911"/>
    <w:rsid w:val="0020649F"/>
    <w:rsid w:val="00210E4C"/>
    <w:rsid w:val="00213B53"/>
    <w:rsid w:val="00216F2B"/>
    <w:rsid w:val="00220B2E"/>
    <w:rsid w:val="0022192F"/>
    <w:rsid w:val="00221972"/>
    <w:rsid w:val="00223494"/>
    <w:rsid w:val="002300C7"/>
    <w:rsid w:val="00231B2F"/>
    <w:rsid w:val="00232330"/>
    <w:rsid w:val="002331E2"/>
    <w:rsid w:val="00235060"/>
    <w:rsid w:val="002400B8"/>
    <w:rsid w:val="002421EE"/>
    <w:rsid w:val="002465C3"/>
    <w:rsid w:val="002574E7"/>
    <w:rsid w:val="0026306B"/>
    <w:rsid w:val="00263A46"/>
    <w:rsid w:val="00264543"/>
    <w:rsid w:val="00265B69"/>
    <w:rsid w:val="00265D74"/>
    <w:rsid w:val="00272C63"/>
    <w:rsid w:val="0027328C"/>
    <w:rsid w:val="00275A1D"/>
    <w:rsid w:val="00277D2F"/>
    <w:rsid w:val="00287F17"/>
    <w:rsid w:val="00290471"/>
    <w:rsid w:val="00292370"/>
    <w:rsid w:val="00293BE7"/>
    <w:rsid w:val="00296FC5"/>
    <w:rsid w:val="00297A8F"/>
    <w:rsid w:val="002A2AE3"/>
    <w:rsid w:val="002A5EFA"/>
    <w:rsid w:val="002B1E67"/>
    <w:rsid w:val="002B386C"/>
    <w:rsid w:val="002B4469"/>
    <w:rsid w:val="002B679A"/>
    <w:rsid w:val="002B693D"/>
    <w:rsid w:val="002C048E"/>
    <w:rsid w:val="002C223E"/>
    <w:rsid w:val="002C2782"/>
    <w:rsid w:val="002C4640"/>
    <w:rsid w:val="002C590F"/>
    <w:rsid w:val="002C7574"/>
    <w:rsid w:val="002D00A7"/>
    <w:rsid w:val="002D3E35"/>
    <w:rsid w:val="002D54DC"/>
    <w:rsid w:val="002D648A"/>
    <w:rsid w:val="002E4D29"/>
    <w:rsid w:val="002E551A"/>
    <w:rsid w:val="002E5C64"/>
    <w:rsid w:val="002F0153"/>
    <w:rsid w:val="002F16FE"/>
    <w:rsid w:val="002F7343"/>
    <w:rsid w:val="00303041"/>
    <w:rsid w:val="003043D3"/>
    <w:rsid w:val="003102A7"/>
    <w:rsid w:val="00310726"/>
    <w:rsid w:val="00310E7B"/>
    <w:rsid w:val="00310ECA"/>
    <w:rsid w:val="00311D81"/>
    <w:rsid w:val="00312505"/>
    <w:rsid w:val="0031705E"/>
    <w:rsid w:val="0031799C"/>
    <w:rsid w:val="00317BDB"/>
    <w:rsid w:val="003202E5"/>
    <w:rsid w:val="00323603"/>
    <w:rsid w:val="003253EF"/>
    <w:rsid w:val="00327E9B"/>
    <w:rsid w:val="00334480"/>
    <w:rsid w:val="00335E69"/>
    <w:rsid w:val="00337BDB"/>
    <w:rsid w:val="00341054"/>
    <w:rsid w:val="00341C22"/>
    <w:rsid w:val="00345D7A"/>
    <w:rsid w:val="00360367"/>
    <w:rsid w:val="003625CE"/>
    <w:rsid w:val="003631E8"/>
    <w:rsid w:val="003642D0"/>
    <w:rsid w:val="00364DA0"/>
    <w:rsid w:val="00366A31"/>
    <w:rsid w:val="00366DF1"/>
    <w:rsid w:val="00367DD9"/>
    <w:rsid w:val="00371223"/>
    <w:rsid w:val="0037177C"/>
    <w:rsid w:val="00372B8B"/>
    <w:rsid w:val="00374AC3"/>
    <w:rsid w:val="00375ACD"/>
    <w:rsid w:val="00382385"/>
    <w:rsid w:val="003838F5"/>
    <w:rsid w:val="003848C5"/>
    <w:rsid w:val="00384E75"/>
    <w:rsid w:val="003862D7"/>
    <w:rsid w:val="003865F5"/>
    <w:rsid w:val="003869B5"/>
    <w:rsid w:val="0039132D"/>
    <w:rsid w:val="00393AD5"/>
    <w:rsid w:val="003941A2"/>
    <w:rsid w:val="00395F8F"/>
    <w:rsid w:val="003A006A"/>
    <w:rsid w:val="003A08FD"/>
    <w:rsid w:val="003A3295"/>
    <w:rsid w:val="003A45AA"/>
    <w:rsid w:val="003A47A3"/>
    <w:rsid w:val="003A49D2"/>
    <w:rsid w:val="003A61B1"/>
    <w:rsid w:val="003B0444"/>
    <w:rsid w:val="003B0550"/>
    <w:rsid w:val="003B1AFE"/>
    <w:rsid w:val="003B64B4"/>
    <w:rsid w:val="003C1244"/>
    <w:rsid w:val="003C4961"/>
    <w:rsid w:val="003D330B"/>
    <w:rsid w:val="003D432D"/>
    <w:rsid w:val="003D77CD"/>
    <w:rsid w:val="003E29DC"/>
    <w:rsid w:val="003E549E"/>
    <w:rsid w:val="003E5728"/>
    <w:rsid w:val="003F0C83"/>
    <w:rsid w:val="003F2AAB"/>
    <w:rsid w:val="003F5462"/>
    <w:rsid w:val="003F5D07"/>
    <w:rsid w:val="003F66FD"/>
    <w:rsid w:val="003F76BE"/>
    <w:rsid w:val="003F7850"/>
    <w:rsid w:val="00400529"/>
    <w:rsid w:val="00400EBD"/>
    <w:rsid w:val="004026DB"/>
    <w:rsid w:val="00403B2B"/>
    <w:rsid w:val="00404210"/>
    <w:rsid w:val="004058F8"/>
    <w:rsid w:val="00406828"/>
    <w:rsid w:val="0041110F"/>
    <w:rsid w:val="00411D8F"/>
    <w:rsid w:val="00414285"/>
    <w:rsid w:val="004200F0"/>
    <w:rsid w:val="00420E73"/>
    <w:rsid w:val="00424213"/>
    <w:rsid w:val="00425904"/>
    <w:rsid w:val="00427BF8"/>
    <w:rsid w:val="00434ED3"/>
    <w:rsid w:val="004351E9"/>
    <w:rsid w:val="004409C5"/>
    <w:rsid w:val="004509EB"/>
    <w:rsid w:val="00451D21"/>
    <w:rsid w:val="004537B5"/>
    <w:rsid w:val="00455324"/>
    <w:rsid w:val="00455ACC"/>
    <w:rsid w:val="0045746B"/>
    <w:rsid w:val="00465A58"/>
    <w:rsid w:val="00471406"/>
    <w:rsid w:val="00476777"/>
    <w:rsid w:val="00490567"/>
    <w:rsid w:val="00494262"/>
    <w:rsid w:val="00494E92"/>
    <w:rsid w:val="00495ABC"/>
    <w:rsid w:val="004961C2"/>
    <w:rsid w:val="004975E6"/>
    <w:rsid w:val="004A1BFB"/>
    <w:rsid w:val="004A3FB3"/>
    <w:rsid w:val="004A4C7D"/>
    <w:rsid w:val="004B021A"/>
    <w:rsid w:val="004B0EC6"/>
    <w:rsid w:val="004B12AD"/>
    <w:rsid w:val="004B1C71"/>
    <w:rsid w:val="004B340A"/>
    <w:rsid w:val="004B389D"/>
    <w:rsid w:val="004B67F9"/>
    <w:rsid w:val="004B6CFB"/>
    <w:rsid w:val="004B7F63"/>
    <w:rsid w:val="004C0700"/>
    <w:rsid w:val="004C2E60"/>
    <w:rsid w:val="004C53A9"/>
    <w:rsid w:val="004C5B41"/>
    <w:rsid w:val="004C6548"/>
    <w:rsid w:val="004C7C49"/>
    <w:rsid w:val="004C7F23"/>
    <w:rsid w:val="004D14B7"/>
    <w:rsid w:val="004D3485"/>
    <w:rsid w:val="004D34B0"/>
    <w:rsid w:val="004D4EE9"/>
    <w:rsid w:val="004E190C"/>
    <w:rsid w:val="004E19CC"/>
    <w:rsid w:val="004E2D2A"/>
    <w:rsid w:val="004E599B"/>
    <w:rsid w:val="004E5FAE"/>
    <w:rsid w:val="004F2096"/>
    <w:rsid w:val="004F25FA"/>
    <w:rsid w:val="004F3519"/>
    <w:rsid w:val="004F6323"/>
    <w:rsid w:val="004F7AFF"/>
    <w:rsid w:val="00501121"/>
    <w:rsid w:val="0050131B"/>
    <w:rsid w:val="00502A87"/>
    <w:rsid w:val="0050408A"/>
    <w:rsid w:val="00510FB4"/>
    <w:rsid w:val="00514A64"/>
    <w:rsid w:val="005234FC"/>
    <w:rsid w:val="0052393E"/>
    <w:rsid w:val="005249A1"/>
    <w:rsid w:val="005258B0"/>
    <w:rsid w:val="00526844"/>
    <w:rsid w:val="005345EA"/>
    <w:rsid w:val="00534CA4"/>
    <w:rsid w:val="00536E32"/>
    <w:rsid w:val="00547474"/>
    <w:rsid w:val="00552543"/>
    <w:rsid w:val="00552A81"/>
    <w:rsid w:val="00554035"/>
    <w:rsid w:val="005564EE"/>
    <w:rsid w:val="005605A6"/>
    <w:rsid w:val="00562CD2"/>
    <w:rsid w:val="00565FD1"/>
    <w:rsid w:val="00577A78"/>
    <w:rsid w:val="005819EE"/>
    <w:rsid w:val="00586820"/>
    <w:rsid w:val="00587EC3"/>
    <w:rsid w:val="005936F3"/>
    <w:rsid w:val="005A1FDD"/>
    <w:rsid w:val="005A620E"/>
    <w:rsid w:val="005A677D"/>
    <w:rsid w:val="005A6B3B"/>
    <w:rsid w:val="005B166B"/>
    <w:rsid w:val="005B1932"/>
    <w:rsid w:val="005B20D0"/>
    <w:rsid w:val="005B50C4"/>
    <w:rsid w:val="005B5AF9"/>
    <w:rsid w:val="005B723C"/>
    <w:rsid w:val="005C7146"/>
    <w:rsid w:val="005D0997"/>
    <w:rsid w:val="005D0B28"/>
    <w:rsid w:val="005D1A25"/>
    <w:rsid w:val="005D49C6"/>
    <w:rsid w:val="005D6458"/>
    <w:rsid w:val="005D7A28"/>
    <w:rsid w:val="005E123A"/>
    <w:rsid w:val="005E1C04"/>
    <w:rsid w:val="005E1CD8"/>
    <w:rsid w:val="005E24C5"/>
    <w:rsid w:val="005F131D"/>
    <w:rsid w:val="005F2392"/>
    <w:rsid w:val="005F6A43"/>
    <w:rsid w:val="00600D7C"/>
    <w:rsid w:val="0060107D"/>
    <w:rsid w:val="00601C1D"/>
    <w:rsid w:val="006023A7"/>
    <w:rsid w:val="00605B40"/>
    <w:rsid w:val="0060637B"/>
    <w:rsid w:val="006072D3"/>
    <w:rsid w:val="00613996"/>
    <w:rsid w:val="00615627"/>
    <w:rsid w:val="006163E3"/>
    <w:rsid w:val="006220EE"/>
    <w:rsid w:val="006231F1"/>
    <w:rsid w:val="00635EE3"/>
    <w:rsid w:val="0063770E"/>
    <w:rsid w:val="00647497"/>
    <w:rsid w:val="00650F1E"/>
    <w:rsid w:val="006525A3"/>
    <w:rsid w:val="006528DC"/>
    <w:rsid w:val="00654D16"/>
    <w:rsid w:val="00655C33"/>
    <w:rsid w:val="00657BB3"/>
    <w:rsid w:val="00660CA4"/>
    <w:rsid w:val="00660FD4"/>
    <w:rsid w:val="00664DD7"/>
    <w:rsid w:val="00667623"/>
    <w:rsid w:val="00667A8A"/>
    <w:rsid w:val="00672CEA"/>
    <w:rsid w:val="00673929"/>
    <w:rsid w:val="00673BA7"/>
    <w:rsid w:val="00674166"/>
    <w:rsid w:val="006750D1"/>
    <w:rsid w:val="00680C6B"/>
    <w:rsid w:val="0068178C"/>
    <w:rsid w:val="00684B3A"/>
    <w:rsid w:val="00686B5B"/>
    <w:rsid w:val="00691335"/>
    <w:rsid w:val="00693446"/>
    <w:rsid w:val="00696A12"/>
    <w:rsid w:val="006974BE"/>
    <w:rsid w:val="006A1F5B"/>
    <w:rsid w:val="006A6FAB"/>
    <w:rsid w:val="006B0B48"/>
    <w:rsid w:val="006B40A1"/>
    <w:rsid w:val="006B4CE5"/>
    <w:rsid w:val="006C0179"/>
    <w:rsid w:val="006C65ED"/>
    <w:rsid w:val="006D3807"/>
    <w:rsid w:val="006D64FB"/>
    <w:rsid w:val="006D7F02"/>
    <w:rsid w:val="006E38C7"/>
    <w:rsid w:val="006E6892"/>
    <w:rsid w:val="006E6C16"/>
    <w:rsid w:val="006F3EAD"/>
    <w:rsid w:val="00700A48"/>
    <w:rsid w:val="007066D7"/>
    <w:rsid w:val="00712AC8"/>
    <w:rsid w:val="00714D77"/>
    <w:rsid w:val="007151B9"/>
    <w:rsid w:val="007202E2"/>
    <w:rsid w:val="0072085D"/>
    <w:rsid w:val="0072117F"/>
    <w:rsid w:val="007219F0"/>
    <w:rsid w:val="00721B3A"/>
    <w:rsid w:val="00724C12"/>
    <w:rsid w:val="00724ED2"/>
    <w:rsid w:val="007254D2"/>
    <w:rsid w:val="00725F53"/>
    <w:rsid w:val="00725F56"/>
    <w:rsid w:val="00730C5C"/>
    <w:rsid w:val="0073429B"/>
    <w:rsid w:val="00735615"/>
    <w:rsid w:val="00745855"/>
    <w:rsid w:val="00747A61"/>
    <w:rsid w:val="00751057"/>
    <w:rsid w:val="00751B3A"/>
    <w:rsid w:val="007532E2"/>
    <w:rsid w:val="007562A7"/>
    <w:rsid w:val="007575B1"/>
    <w:rsid w:val="007617AF"/>
    <w:rsid w:val="00762246"/>
    <w:rsid w:val="0076408F"/>
    <w:rsid w:val="00777A1F"/>
    <w:rsid w:val="00780385"/>
    <w:rsid w:val="00790238"/>
    <w:rsid w:val="00794486"/>
    <w:rsid w:val="00797274"/>
    <w:rsid w:val="007A00C5"/>
    <w:rsid w:val="007A03EA"/>
    <w:rsid w:val="007A7855"/>
    <w:rsid w:val="007B3DD3"/>
    <w:rsid w:val="007B75D0"/>
    <w:rsid w:val="007B7F77"/>
    <w:rsid w:val="007C0D17"/>
    <w:rsid w:val="007C2557"/>
    <w:rsid w:val="007D1E4D"/>
    <w:rsid w:val="007D262F"/>
    <w:rsid w:val="007E31B9"/>
    <w:rsid w:val="007E31D0"/>
    <w:rsid w:val="007E53D0"/>
    <w:rsid w:val="007E6108"/>
    <w:rsid w:val="007F1F69"/>
    <w:rsid w:val="007F4C47"/>
    <w:rsid w:val="007F6433"/>
    <w:rsid w:val="007F7497"/>
    <w:rsid w:val="00800896"/>
    <w:rsid w:val="00810C76"/>
    <w:rsid w:val="00813B6E"/>
    <w:rsid w:val="008160C1"/>
    <w:rsid w:val="00816783"/>
    <w:rsid w:val="00822E52"/>
    <w:rsid w:val="00823ADF"/>
    <w:rsid w:val="00826FEA"/>
    <w:rsid w:val="0083489E"/>
    <w:rsid w:val="008363B8"/>
    <w:rsid w:val="008376C2"/>
    <w:rsid w:val="00841448"/>
    <w:rsid w:val="00841C59"/>
    <w:rsid w:val="00852B9A"/>
    <w:rsid w:val="00852D3F"/>
    <w:rsid w:val="00852E02"/>
    <w:rsid w:val="00855E53"/>
    <w:rsid w:val="0086122A"/>
    <w:rsid w:val="00861957"/>
    <w:rsid w:val="00863965"/>
    <w:rsid w:val="0086454D"/>
    <w:rsid w:val="00865187"/>
    <w:rsid w:val="00867C19"/>
    <w:rsid w:val="00874D74"/>
    <w:rsid w:val="0087612A"/>
    <w:rsid w:val="00881AC7"/>
    <w:rsid w:val="00882A01"/>
    <w:rsid w:val="0089032F"/>
    <w:rsid w:val="00890A42"/>
    <w:rsid w:val="00893411"/>
    <w:rsid w:val="008970DE"/>
    <w:rsid w:val="00897B45"/>
    <w:rsid w:val="00897BBD"/>
    <w:rsid w:val="008A1D1A"/>
    <w:rsid w:val="008A27C9"/>
    <w:rsid w:val="008A2D28"/>
    <w:rsid w:val="008A2DF4"/>
    <w:rsid w:val="008A347E"/>
    <w:rsid w:val="008A42F0"/>
    <w:rsid w:val="008B106D"/>
    <w:rsid w:val="008B192E"/>
    <w:rsid w:val="008B1F38"/>
    <w:rsid w:val="008B1FE7"/>
    <w:rsid w:val="008B23FE"/>
    <w:rsid w:val="008B2F6F"/>
    <w:rsid w:val="008B32A1"/>
    <w:rsid w:val="008B41F1"/>
    <w:rsid w:val="008B5DFB"/>
    <w:rsid w:val="008B63FD"/>
    <w:rsid w:val="008C111D"/>
    <w:rsid w:val="008C518D"/>
    <w:rsid w:val="008C771F"/>
    <w:rsid w:val="008D1F7E"/>
    <w:rsid w:val="008D339E"/>
    <w:rsid w:val="008D50F1"/>
    <w:rsid w:val="008E1492"/>
    <w:rsid w:val="008F06B7"/>
    <w:rsid w:val="008F1485"/>
    <w:rsid w:val="008F1D23"/>
    <w:rsid w:val="008F6D9A"/>
    <w:rsid w:val="00904B5D"/>
    <w:rsid w:val="0090507F"/>
    <w:rsid w:val="009111E2"/>
    <w:rsid w:val="009146AB"/>
    <w:rsid w:val="00917A2A"/>
    <w:rsid w:val="00917AEE"/>
    <w:rsid w:val="00921DA3"/>
    <w:rsid w:val="00926E1C"/>
    <w:rsid w:val="009313F2"/>
    <w:rsid w:val="00931798"/>
    <w:rsid w:val="00934CE2"/>
    <w:rsid w:val="00936386"/>
    <w:rsid w:val="00936729"/>
    <w:rsid w:val="00937D96"/>
    <w:rsid w:val="00940242"/>
    <w:rsid w:val="00943974"/>
    <w:rsid w:val="00951573"/>
    <w:rsid w:val="00953CDF"/>
    <w:rsid w:val="0095605C"/>
    <w:rsid w:val="00956CAA"/>
    <w:rsid w:val="009616A8"/>
    <w:rsid w:val="00961F94"/>
    <w:rsid w:val="00963097"/>
    <w:rsid w:val="009638E1"/>
    <w:rsid w:val="00964E0D"/>
    <w:rsid w:val="00966320"/>
    <w:rsid w:val="00971BB6"/>
    <w:rsid w:val="00972167"/>
    <w:rsid w:val="009729E7"/>
    <w:rsid w:val="00973690"/>
    <w:rsid w:val="00975104"/>
    <w:rsid w:val="0097776C"/>
    <w:rsid w:val="009827AA"/>
    <w:rsid w:val="00982F40"/>
    <w:rsid w:val="009839EE"/>
    <w:rsid w:val="0098409C"/>
    <w:rsid w:val="00985BF8"/>
    <w:rsid w:val="00985D19"/>
    <w:rsid w:val="00990ADB"/>
    <w:rsid w:val="0099107F"/>
    <w:rsid w:val="009925BB"/>
    <w:rsid w:val="0099307F"/>
    <w:rsid w:val="009939E6"/>
    <w:rsid w:val="00997282"/>
    <w:rsid w:val="00997F39"/>
    <w:rsid w:val="009A23E8"/>
    <w:rsid w:val="009A25FB"/>
    <w:rsid w:val="009A48CA"/>
    <w:rsid w:val="009A7142"/>
    <w:rsid w:val="009B00AF"/>
    <w:rsid w:val="009B6B5C"/>
    <w:rsid w:val="009B737D"/>
    <w:rsid w:val="009B7921"/>
    <w:rsid w:val="009C11DD"/>
    <w:rsid w:val="009C169B"/>
    <w:rsid w:val="009D0B2A"/>
    <w:rsid w:val="009D1863"/>
    <w:rsid w:val="009D1CC9"/>
    <w:rsid w:val="009D20A4"/>
    <w:rsid w:val="009D42AE"/>
    <w:rsid w:val="009D6F83"/>
    <w:rsid w:val="009D745D"/>
    <w:rsid w:val="009E0BB1"/>
    <w:rsid w:val="009E30D1"/>
    <w:rsid w:val="009E5659"/>
    <w:rsid w:val="009E5BD9"/>
    <w:rsid w:val="009E7AA3"/>
    <w:rsid w:val="009E7EB6"/>
    <w:rsid w:val="009F55B2"/>
    <w:rsid w:val="009F55BA"/>
    <w:rsid w:val="009F7310"/>
    <w:rsid w:val="00A00B67"/>
    <w:rsid w:val="00A035EF"/>
    <w:rsid w:val="00A062FD"/>
    <w:rsid w:val="00A07AE1"/>
    <w:rsid w:val="00A107DF"/>
    <w:rsid w:val="00A10B12"/>
    <w:rsid w:val="00A15530"/>
    <w:rsid w:val="00A156DC"/>
    <w:rsid w:val="00A211EC"/>
    <w:rsid w:val="00A21CCA"/>
    <w:rsid w:val="00A26B6A"/>
    <w:rsid w:val="00A26E27"/>
    <w:rsid w:val="00A30333"/>
    <w:rsid w:val="00A3182E"/>
    <w:rsid w:val="00A36F8A"/>
    <w:rsid w:val="00A372A2"/>
    <w:rsid w:val="00A45B57"/>
    <w:rsid w:val="00A46576"/>
    <w:rsid w:val="00A47F50"/>
    <w:rsid w:val="00A50744"/>
    <w:rsid w:val="00A50D37"/>
    <w:rsid w:val="00A50D6F"/>
    <w:rsid w:val="00A50DBF"/>
    <w:rsid w:val="00A57922"/>
    <w:rsid w:val="00A57ACD"/>
    <w:rsid w:val="00A60728"/>
    <w:rsid w:val="00A61885"/>
    <w:rsid w:val="00A62D31"/>
    <w:rsid w:val="00A66903"/>
    <w:rsid w:val="00A7014C"/>
    <w:rsid w:val="00A71685"/>
    <w:rsid w:val="00A7387A"/>
    <w:rsid w:val="00A821C5"/>
    <w:rsid w:val="00A841DF"/>
    <w:rsid w:val="00A8700C"/>
    <w:rsid w:val="00A870B7"/>
    <w:rsid w:val="00A8781B"/>
    <w:rsid w:val="00AA14EB"/>
    <w:rsid w:val="00AA5A30"/>
    <w:rsid w:val="00AB1BBC"/>
    <w:rsid w:val="00AC31F6"/>
    <w:rsid w:val="00AC340C"/>
    <w:rsid w:val="00AC4328"/>
    <w:rsid w:val="00AC4C4D"/>
    <w:rsid w:val="00AC5EB7"/>
    <w:rsid w:val="00AC6F0C"/>
    <w:rsid w:val="00AC7691"/>
    <w:rsid w:val="00AD3A8A"/>
    <w:rsid w:val="00AD40C1"/>
    <w:rsid w:val="00AD631B"/>
    <w:rsid w:val="00AD7AE5"/>
    <w:rsid w:val="00AE0D8E"/>
    <w:rsid w:val="00AE236E"/>
    <w:rsid w:val="00AE6168"/>
    <w:rsid w:val="00AF0807"/>
    <w:rsid w:val="00AF0D8A"/>
    <w:rsid w:val="00AF3F5D"/>
    <w:rsid w:val="00AF72AE"/>
    <w:rsid w:val="00B00276"/>
    <w:rsid w:val="00B00D08"/>
    <w:rsid w:val="00B01259"/>
    <w:rsid w:val="00B034C1"/>
    <w:rsid w:val="00B03C3C"/>
    <w:rsid w:val="00B0495C"/>
    <w:rsid w:val="00B067A6"/>
    <w:rsid w:val="00B131FE"/>
    <w:rsid w:val="00B139C3"/>
    <w:rsid w:val="00B13E7E"/>
    <w:rsid w:val="00B144F2"/>
    <w:rsid w:val="00B2181F"/>
    <w:rsid w:val="00B2206A"/>
    <w:rsid w:val="00B22D3C"/>
    <w:rsid w:val="00B251DC"/>
    <w:rsid w:val="00B27349"/>
    <w:rsid w:val="00B31F77"/>
    <w:rsid w:val="00B32ABE"/>
    <w:rsid w:val="00B36DF1"/>
    <w:rsid w:val="00B37E94"/>
    <w:rsid w:val="00B4001E"/>
    <w:rsid w:val="00B405A3"/>
    <w:rsid w:val="00B41F74"/>
    <w:rsid w:val="00B50F18"/>
    <w:rsid w:val="00B51F55"/>
    <w:rsid w:val="00B52652"/>
    <w:rsid w:val="00B53C4D"/>
    <w:rsid w:val="00B560D4"/>
    <w:rsid w:val="00B5622C"/>
    <w:rsid w:val="00B57214"/>
    <w:rsid w:val="00B60B47"/>
    <w:rsid w:val="00B61C19"/>
    <w:rsid w:val="00B62059"/>
    <w:rsid w:val="00B62458"/>
    <w:rsid w:val="00B64215"/>
    <w:rsid w:val="00B66B4A"/>
    <w:rsid w:val="00B73C35"/>
    <w:rsid w:val="00B74712"/>
    <w:rsid w:val="00B77611"/>
    <w:rsid w:val="00B7796A"/>
    <w:rsid w:val="00B83BBE"/>
    <w:rsid w:val="00B85160"/>
    <w:rsid w:val="00B85B4C"/>
    <w:rsid w:val="00B903C8"/>
    <w:rsid w:val="00B90451"/>
    <w:rsid w:val="00B95C86"/>
    <w:rsid w:val="00B95E54"/>
    <w:rsid w:val="00B97BC5"/>
    <w:rsid w:val="00BA2624"/>
    <w:rsid w:val="00BA2834"/>
    <w:rsid w:val="00BB170C"/>
    <w:rsid w:val="00BB1B07"/>
    <w:rsid w:val="00BB1FE1"/>
    <w:rsid w:val="00BB2365"/>
    <w:rsid w:val="00BB3423"/>
    <w:rsid w:val="00BB42D5"/>
    <w:rsid w:val="00BB66C6"/>
    <w:rsid w:val="00BB7D45"/>
    <w:rsid w:val="00BC02A8"/>
    <w:rsid w:val="00BC6326"/>
    <w:rsid w:val="00BD2AF2"/>
    <w:rsid w:val="00BD323A"/>
    <w:rsid w:val="00BD46FE"/>
    <w:rsid w:val="00BD577F"/>
    <w:rsid w:val="00BE0D8D"/>
    <w:rsid w:val="00BE0E19"/>
    <w:rsid w:val="00BE19B4"/>
    <w:rsid w:val="00BE35D1"/>
    <w:rsid w:val="00BE3E77"/>
    <w:rsid w:val="00BE54E5"/>
    <w:rsid w:val="00BE6194"/>
    <w:rsid w:val="00BE7C38"/>
    <w:rsid w:val="00BF2F19"/>
    <w:rsid w:val="00BF4C50"/>
    <w:rsid w:val="00BF7664"/>
    <w:rsid w:val="00C0342C"/>
    <w:rsid w:val="00C04812"/>
    <w:rsid w:val="00C059BB"/>
    <w:rsid w:val="00C1074D"/>
    <w:rsid w:val="00C107AA"/>
    <w:rsid w:val="00C1281E"/>
    <w:rsid w:val="00C138C7"/>
    <w:rsid w:val="00C23867"/>
    <w:rsid w:val="00C23980"/>
    <w:rsid w:val="00C24E7F"/>
    <w:rsid w:val="00C276D7"/>
    <w:rsid w:val="00C301D1"/>
    <w:rsid w:val="00C30DAA"/>
    <w:rsid w:val="00C31169"/>
    <w:rsid w:val="00C31432"/>
    <w:rsid w:val="00C320C9"/>
    <w:rsid w:val="00C3577F"/>
    <w:rsid w:val="00C52A1B"/>
    <w:rsid w:val="00C5323F"/>
    <w:rsid w:val="00C5593C"/>
    <w:rsid w:val="00C61C2E"/>
    <w:rsid w:val="00C62DC3"/>
    <w:rsid w:val="00C66E1B"/>
    <w:rsid w:val="00C679EB"/>
    <w:rsid w:val="00C717A0"/>
    <w:rsid w:val="00C71A6C"/>
    <w:rsid w:val="00C72CC7"/>
    <w:rsid w:val="00C7453E"/>
    <w:rsid w:val="00C7546F"/>
    <w:rsid w:val="00C75AF0"/>
    <w:rsid w:val="00C769F0"/>
    <w:rsid w:val="00C81896"/>
    <w:rsid w:val="00C828E1"/>
    <w:rsid w:val="00C84AFC"/>
    <w:rsid w:val="00C87D75"/>
    <w:rsid w:val="00C9239E"/>
    <w:rsid w:val="00C938AD"/>
    <w:rsid w:val="00C947DA"/>
    <w:rsid w:val="00C961E2"/>
    <w:rsid w:val="00CA0F79"/>
    <w:rsid w:val="00CA20EF"/>
    <w:rsid w:val="00CA3BBA"/>
    <w:rsid w:val="00CA45D7"/>
    <w:rsid w:val="00CC4525"/>
    <w:rsid w:val="00CC620C"/>
    <w:rsid w:val="00CD13DB"/>
    <w:rsid w:val="00CE0C77"/>
    <w:rsid w:val="00CE2BCD"/>
    <w:rsid w:val="00CE3DFB"/>
    <w:rsid w:val="00CE44DA"/>
    <w:rsid w:val="00CE4A73"/>
    <w:rsid w:val="00CE568D"/>
    <w:rsid w:val="00CE5ADB"/>
    <w:rsid w:val="00CF10EE"/>
    <w:rsid w:val="00CF15C8"/>
    <w:rsid w:val="00CF3079"/>
    <w:rsid w:val="00CF3487"/>
    <w:rsid w:val="00CF474B"/>
    <w:rsid w:val="00CF73EB"/>
    <w:rsid w:val="00CF7AA9"/>
    <w:rsid w:val="00D0030E"/>
    <w:rsid w:val="00D00475"/>
    <w:rsid w:val="00D02624"/>
    <w:rsid w:val="00D04F62"/>
    <w:rsid w:val="00D06B9C"/>
    <w:rsid w:val="00D0751F"/>
    <w:rsid w:val="00D07521"/>
    <w:rsid w:val="00D10A3E"/>
    <w:rsid w:val="00D14F5F"/>
    <w:rsid w:val="00D157C3"/>
    <w:rsid w:val="00D26926"/>
    <w:rsid w:val="00D366B5"/>
    <w:rsid w:val="00D404F5"/>
    <w:rsid w:val="00D4324B"/>
    <w:rsid w:val="00D4558B"/>
    <w:rsid w:val="00D45594"/>
    <w:rsid w:val="00D50182"/>
    <w:rsid w:val="00D5037C"/>
    <w:rsid w:val="00D516D9"/>
    <w:rsid w:val="00D527DA"/>
    <w:rsid w:val="00D55181"/>
    <w:rsid w:val="00D5696C"/>
    <w:rsid w:val="00D56F0D"/>
    <w:rsid w:val="00D5702D"/>
    <w:rsid w:val="00D57FB8"/>
    <w:rsid w:val="00D608ED"/>
    <w:rsid w:val="00D617F1"/>
    <w:rsid w:val="00D6712B"/>
    <w:rsid w:val="00D67E96"/>
    <w:rsid w:val="00D71625"/>
    <w:rsid w:val="00D7239C"/>
    <w:rsid w:val="00D727DA"/>
    <w:rsid w:val="00D72C59"/>
    <w:rsid w:val="00D74D87"/>
    <w:rsid w:val="00D7708D"/>
    <w:rsid w:val="00D77309"/>
    <w:rsid w:val="00D778BE"/>
    <w:rsid w:val="00D83A51"/>
    <w:rsid w:val="00D876EC"/>
    <w:rsid w:val="00D91EB8"/>
    <w:rsid w:val="00D94472"/>
    <w:rsid w:val="00D94616"/>
    <w:rsid w:val="00DA28B3"/>
    <w:rsid w:val="00DA3816"/>
    <w:rsid w:val="00DA58B6"/>
    <w:rsid w:val="00DA61AF"/>
    <w:rsid w:val="00DA7B88"/>
    <w:rsid w:val="00DB05CF"/>
    <w:rsid w:val="00DB5594"/>
    <w:rsid w:val="00DB5D6A"/>
    <w:rsid w:val="00DB7798"/>
    <w:rsid w:val="00DC0A74"/>
    <w:rsid w:val="00DC28EF"/>
    <w:rsid w:val="00DC5139"/>
    <w:rsid w:val="00DC53BD"/>
    <w:rsid w:val="00DD12C3"/>
    <w:rsid w:val="00DD2EF5"/>
    <w:rsid w:val="00DD382F"/>
    <w:rsid w:val="00DD46D5"/>
    <w:rsid w:val="00DE2A37"/>
    <w:rsid w:val="00DE4DF1"/>
    <w:rsid w:val="00DF06A7"/>
    <w:rsid w:val="00E01162"/>
    <w:rsid w:val="00E01436"/>
    <w:rsid w:val="00E04B07"/>
    <w:rsid w:val="00E07B94"/>
    <w:rsid w:val="00E11A90"/>
    <w:rsid w:val="00E1309B"/>
    <w:rsid w:val="00E143DE"/>
    <w:rsid w:val="00E16598"/>
    <w:rsid w:val="00E16688"/>
    <w:rsid w:val="00E167B3"/>
    <w:rsid w:val="00E215C3"/>
    <w:rsid w:val="00E25F69"/>
    <w:rsid w:val="00E30D8E"/>
    <w:rsid w:val="00E31F74"/>
    <w:rsid w:val="00E328F0"/>
    <w:rsid w:val="00E34298"/>
    <w:rsid w:val="00E34C8D"/>
    <w:rsid w:val="00E352C8"/>
    <w:rsid w:val="00E359D4"/>
    <w:rsid w:val="00E4039C"/>
    <w:rsid w:val="00E44B18"/>
    <w:rsid w:val="00E47C63"/>
    <w:rsid w:val="00E508DC"/>
    <w:rsid w:val="00E51DB3"/>
    <w:rsid w:val="00E5404F"/>
    <w:rsid w:val="00E54F5F"/>
    <w:rsid w:val="00E65DF4"/>
    <w:rsid w:val="00E70F3F"/>
    <w:rsid w:val="00E735AF"/>
    <w:rsid w:val="00E73AD8"/>
    <w:rsid w:val="00E80FC2"/>
    <w:rsid w:val="00E85E35"/>
    <w:rsid w:val="00E90A62"/>
    <w:rsid w:val="00E91C15"/>
    <w:rsid w:val="00E92590"/>
    <w:rsid w:val="00E96AEE"/>
    <w:rsid w:val="00E96E02"/>
    <w:rsid w:val="00EA1A57"/>
    <w:rsid w:val="00EA5729"/>
    <w:rsid w:val="00EA5E3D"/>
    <w:rsid w:val="00EA6DC3"/>
    <w:rsid w:val="00EB214E"/>
    <w:rsid w:val="00EB50CA"/>
    <w:rsid w:val="00EB61A1"/>
    <w:rsid w:val="00EC1251"/>
    <w:rsid w:val="00EC1ACD"/>
    <w:rsid w:val="00EC2C4C"/>
    <w:rsid w:val="00EC38EA"/>
    <w:rsid w:val="00EC3D00"/>
    <w:rsid w:val="00EC57B9"/>
    <w:rsid w:val="00EC773B"/>
    <w:rsid w:val="00ED24E5"/>
    <w:rsid w:val="00ED431E"/>
    <w:rsid w:val="00ED4C0C"/>
    <w:rsid w:val="00ED5071"/>
    <w:rsid w:val="00ED7B2A"/>
    <w:rsid w:val="00EE04B3"/>
    <w:rsid w:val="00EE147D"/>
    <w:rsid w:val="00EE5716"/>
    <w:rsid w:val="00EE6407"/>
    <w:rsid w:val="00EF1069"/>
    <w:rsid w:val="00EF1442"/>
    <w:rsid w:val="00EF6070"/>
    <w:rsid w:val="00EF7674"/>
    <w:rsid w:val="00EF7736"/>
    <w:rsid w:val="00EF7E02"/>
    <w:rsid w:val="00F018E2"/>
    <w:rsid w:val="00F01D3C"/>
    <w:rsid w:val="00F05400"/>
    <w:rsid w:val="00F05B40"/>
    <w:rsid w:val="00F116BA"/>
    <w:rsid w:val="00F15607"/>
    <w:rsid w:val="00F162CD"/>
    <w:rsid w:val="00F1769D"/>
    <w:rsid w:val="00F25452"/>
    <w:rsid w:val="00F273F3"/>
    <w:rsid w:val="00F309AF"/>
    <w:rsid w:val="00F40C8D"/>
    <w:rsid w:val="00F41CEA"/>
    <w:rsid w:val="00F43981"/>
    <w:rsid w:val="00F44633"/>
    <w:rsid w:val="00F4485A"/>
    <w:rsid w:val="00F470C0"/>
    <w:rsid w:val="00F4787F"/>
    <w:rsid w:val="00F539F9"/>
    <w:rsid w:val="00F54227"/>
    <w:rsid w:val="00F6186D"/>
    <w:rsid w:val="00F62FB4"/>
    <w:rsid w:val="00F64A5A"/>
    <w:rsid w:val="00F65DA8"/>
    <w:rsid w:val="00F65ED1"/>
    <w:rsid w:val="00F70904"/>
    <w:rsid w:val="00F81BC9"/>
    <w:rsid w:val="00F82CE2"/>
    <w:rsid w:val="00F92859"/>
    <w:rsid w:val="00FA04C6"/>
    <w:rsid w:val="00FB4B2C"/>
    <w:rsid w:val="00FC04D7"/>
    <w:rsid w:val="00FC3375"/>
    <w:rsid w:val="00FC4E7D"/>
    <w:rsid w:val="00FD0EB4"/>
    <w:rsid w:val="00FD69AD"/>
    <w:rsid w:val="00FE011C"/>
    <w:rsid w:val="00FE2912"/>
    <w:rsid w:val="00FE504A"/>
    <w:rsid w:val="00FF1062"/>
    <w:rsid w:val="00FF1CC6"/>
    <w:rsid w:val="00FF6116"/>
    <w:rsid w:val="00FF764F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."/>
  <w:listSeparator w:val=","/>
  <w14:docId w14:val="2598C464"/>
  <w15:docId w15:val="{87453C9E-FB79-47BD-9119-4F1CFD15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-1" w:beforeAutospacing="1" w:after="-1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4525"/>
    <w:rPr>
      <w:rFonts w:ascii="Arial" w:hAnsi="Arial" w:cs="Arial"/>
    </w:rPr>
  </w:style>
  <w:style w:type="paragraph" w:styleId="Heading1">
    <w:name w:val="heading 1"/>
    <w:basedOn w:val="BodyText"/>
    <w:link w:val="Heading1Char"/>
    <w:uiPriority w:val="9"/>
    <w:qFormat/>
    <w:rsid w:val="004F25FA"/>
    <w:pPr>
      <w:pBdr>
        <w:bottom w:val="single" w:sz="4" w:space="1" w:color="A6A6A6" w:themeColor="background1" w:themeShade="A6"/>
      </w:pBdr>
      <w:spacing w:before="0" w:beforeAutospacing="0" w:after="100"/>
      <w:outlineLvl w:val="0"/>
    </w:pPr>
    <w:rPr>
      <w:color w:val="0A2A78"/>
      <w:spacing w:val="-4"/>
      <w:sz w:val="40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4F25FA"/>
    <w:pPr>
      <w:widowControl w:val="0"/>
      <w:autoSpaceDE w:val="0"/>
      <w:autoSpaceDN w:val="0"/>
      <w:spacing w:before="120" w:beforeAutospacing="0" w:afterAutospacing="0"/>
      <w:outlineLvl w:val="1"/>
    </w:pPr>
    <w:rPr>
      <w:color w:val="0A2A78"/>
      <w:sz w:val="3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B50F18"/>
    <w:pPr>
      <w:outlineLvl w:val="2"/>
    </w:pPr>
    <w:rPr>
      <w:rFonts w:eastAsiaTheme="minorHAnsi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73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24213"/>
    <w:rPr>
      <w:rFonts w:ascii="Calibri" w:hAnsi="Calibri"/>
    </w:rPr>
  </w:style>
  <w:style w:type="paragraph" w:customStyle="1" w:styleId="Body">
    <w:name w:val="Body"/>
    <w:basedOn w:val="BodyText"/>
    <w:rsid w:val="00725F56"/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4F25FA"/>
    <w:rPr>
      <w:rFonts w:ascii="Helvetica" w:hAnsi="Helvetica" w:cs="Helvetica"/>
      <w:color w:val="0A2A78"/>
      <w:spacing w:val="-4"/>
      <w:sz w:val="40"/>
      <w:szCs w:val="24"/>
    </w:rPr>
  </w:style>
  <w:style w:type="paragraph" w:styleId="ListParagraph">
    <w:name w:val="List Paragraph"/>
    <w:basedOn w:val="BodyText"/>
    <w:uiPriority w:val="34"/>
    <w:qFormat/>
    <w:rsid w:val="00A66903"/>
    <w:pPr>
      <w:widowControl w:val="0"/>
      <w:numPr>
        <w:numId w:val="3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TFVariable">
    <w:name w:val="TF Variable"/>
    <w:basedOn w:val="Heading3"/>
    <w:next w:val="Body"/>
    <w:qFormat/>
    <w:rsid w:val="00137EE6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B50F18"/>
    <w:rPr>
      <w:rFonts w:ascii="Helvetica" w:eastAsiaTheme="minorHAnsi" w:hAnsi="Helvetica" w:cs="Helvetica"/>
      <w:color w:val="0A2A78"/>
      <w:spacing w:val="-2"/>
      <w:sz w:val="32"/>
      <w:szCs w:val="24"/>
    </w:rPr>
  </w:style>
  <w:style w:type="paragraph" w:customStyle="1" w:styleId="interviewglossarywordintemplate">
    <w:name w:val="interview glossary word in template"/>
    <w:basedOn w:val="Normal"/>
    <w:link w:val="interviewglossarywordintemplateChar"/>
    <w:qFormat/>
    <w:rsid w:val="00A7014C"/>
    <w:pPr>
      <w:spacing w:after="60" w:line="360" w:lineRule="auto"/>
    </w:pPr>
    <w:rPr>
      <w:rFonts w:asciiTheme="minorHAnsi" w:hAnsiTheme="minorHAnsi" w:cstheme="minorBidi"/>
    </w:rPr>
  </w:style>
  <w:style w:type="character" w:customStyle="1" w:styleId="interviewglossarywordintemplateChar">
    <w:name w:val="interview glossary word in template Char"/>
    <w:basedOn w:val="DefaultParagraphFont"/>
    <w:link w:val="interviewglossarywordintemplate"/>
    <w:rsid w:val="00A7014C"/>
  </w:style>
  <w:style w:type="paragraph" w:customStyle="1" w:styleId="interviewbutton">
    <w:name w:val="interview button"/>
    <w:basedOn w:val="Normal"/>
    <w:next w:val="Normal"/>
    <w:link w:val="interviewbuttonChar"/>
    <w:qFormat/>
    <w:rsid w:val="00F44633"/>
    <w:pPr>
      <w:shd w:val="clear" w:color="auto" w:fill="0070C0"/>
      <w:spacing w:after="60" w:line="360" w:lineRule="auto"/>
    </w:pPr>
    <w:rPr>
      <w:rFonts w:asciiTheme="minorHAnsi" w:hAnsiTheme="minorHAnsi" w:cstheme="minorBidi"/>
      <w:color w:val="FFFFFF" w:themeColor="background1"/>
      <w:szCs w:val="40"/>
    </w:rPr>
  </w:style>
  <w:style w:type="character" w:customStyle="1" w:styleId="interviewbuttonChar">
    <w:name w:val="interview button Char"/>
    <w:basedOn w:val="DefaultParagraphFont"/>
    <w:link w:val="interviewbutton"/>
    <w:rsid w:val="00F44633"/>
    <w:rPr>
      <w:color w:val="FFFFFF" w:themeColor="background1"/>
      <w:szCs w:val="40"/>
      <w:shd w:val="clear" w:color="auto" w:fill="0070C0"/>
    </w:rPr>
  </w:style>
  <w:style w:type="paragraph" w:styleId="BodyText">
    <w:name w:val="Body Text"/>
    <w:basedOn w:val="Normal"/>
    <w:link w:val="BodyTextChar"/>
    <w:uiPriority w:val="1"/>
    <w:qFormat/>
    <w:rsid w:val="00275A1D"/>
    <w:pPr>
      <w:spacing w:before="54" w:after="120" w:line="276" w:lineRule="auto"/>
    </w:pPr>
    <w:rPr>
      <w:rFonts w:ascii="Helvetica" w:hAnsi="Helvetica" w:cs="Helvetica"/>
      <w:color w:val="202529"/>
      <w:spacing w:val="-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75A1D"/>
    <w:rPr>
      <w:rFonts w:ascii="Helvetica" w:hAnsi="Helvetica" w:cs="Helvetica"/>
      <w:color w:val="202529"/>
      <w:spacing w:val="-2"/>
      <w:sz w:val="24"/>
      <w:szCs w:val="24"/>
    </w:rPr>
  </w:style>
  <w:style w:type="table" w:styleId="TableGrid">
    <w:name w:val="Table Grid"/>
    <w:basedOn w:val="TableNormal"/>
    <w:uiPriority w:val="39"/>
    <w:rsid w:val="00CF73EB"/>
    <w:pPr>
      <w:widowControl w:val="0"/>
      <w:autoSpaceDE w:val="0"/>
      <w:autoSpaceDN w:val="0"/>
      <w:spacing w:before="0" w:beforeAutospacing="0" w:after="0" w:afterAutospacing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F25FA"/>
    <w:rPr>
      <w:rFonts w:ascii="Helvetica" w:hAnsi="Helvetica" w:cs="Helvetica"/>
      <w:color w:val="0A2A78"/>
      <w:spacing w:val="-2"/>
      <w:sz w:val="36"/>
      <w:szCs w:val="24"/>
    </w:rPr>
  </w:style>
  <w:style w:type="paragraph" w:styleId="Title">
    <w:name w:val="Title"/>
    <w:basedOn w:val="BodyText"/>
    <w:next w:val="Normal"/>
    <w:link w:val="TitleChar"/>
    <w:uiPriority w:val="10"/>
    <w:qFormat/>
    <w:rsid w:val="004F25FA"/>
    <w:pPr>
      <w:spacing w:before="0" w:beforeAutospacing="0" w:after="100"/>
    </w:pPr>
    <w:rPr>
      <w:color w:val="0A2A78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F25FA"/>
    <w:rPr>
      <w:rFonts w:ascii="Helvetica" w:hAnsi="Helvetica" w:cs="Helvetica"/>
      <w:color w:val="0A2A78"/>
      <w:spacing w:val="-2"/>
      <w:sz w:val="4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3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3E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F7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73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73EB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7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73EB"/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F73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3EB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CF73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3EB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CF73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F73EB"/>
    <w:rPr>
      <w:color w:val="0563C1" w:themeColor="hyperlink"/>
      <w:u w:val="single"/>
    </w:rPr>
  </w:style>
  <w:style w:type="numbering" w:customStyle="1" w:styleId="Style1">
    <w:name w:val="Style1"/>
    <w:uiPriority w:val="99"/>
    <w:rsid w:val="00CF73EB"/>
    <w:pPr>
      <w:numPr>
        <w:numId w:val="2"/>
      </w:numPr>
    </w:pPr>
  </w:style>
  <w:style w:type="paragraph" w:customStyle="1" w:styleId="TableParagraph">
    <w:name w:val="Table Paragraph"/>
    <w:basedOn w:val="Normal"/>
    <w:uiPriority w:val="1"/>
    <w:qFormat/>
    <w:rsid w:val="00CF73E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4EE9"/>
    <w:rPr>
      <w:color w:val="605E5C"/>
      <w:shd w:val="clear" w:color="auto" w:fill="E1DFDD"/>
    </w:rPr>
  </w:style>
  <w:style w:type="paragraph" w:customStyle="1" w:styleId="H3numberedfordirections">
    <w:name w:val="H3 numbered for directions"/>
    <w:basedOn w:val="Heading3"/>
    <w:next w:val="BodyText"/>
    <w:qFormat/>
    <w:rsid w:val="00312505"/>
    <w:pPr>
      <w:numPr>
        <w:numId w:val="4"/>
      </w:numPr>
      <w:ind w:left="399"/>
      <w:outlineLvl w:val="9"/>
    </w:pPr>
  </w:style>
  <w:style w:type="character" w:customStyle="1" w:styleId="small">
    <w:name w:val="small"/>
    <w:basedOn w:val="DefaultParagraphFont"/>
    <w:rsid w:val="003A47A3"/>
    <w:rPr>
      <w:rFonts w:cs="Times New Roman"/>
    </w:rPr>
  </w:style>
  <w:style w:type="character" w:customStyle="1" w:styleId="interviewPAPtexttrigger">
    <w:name w:val="interview PAP text trigger"/>
    <w:basedOn w:val="DefaultParagraphFont"/>
    <w:uiPriority w:val="1"/>
    <w:qFormat/>
    <w:rsid w:val="00B37E94"/>
    <w:rPr>
      <w:shd w:val="clear" w:color="auto" w:fill="009999"/>
    </w:rPr>
  </w:style>
  <w:style w:type="paragraph" w:customStyle="1" w:styleId="Listnumbered">
    <w:name w:val="List numbered"/>
    <w:basedOn w:val="BodyText"/>
    <w:qFormat/>
    <w:rsid w:val="0050408A"/>
    <w:pPr>
      <w:widowControl w:val="0"/>
      <w:numPr>
        <w:ilvl w:val="3"/>
        <w:numId w:val="5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Listnumberedunderbullet">
    <w:name w:val="List numbered under bullet"/>
    <w:basedOn w:val="BodyText"/>
    <w:qFormat/>
    <w:rsid w:val="0050408A"/>
    <w:pPr>
      <w:widowControl w:val="0"/>
      <w:numPr>
        <w:ilvl w:val="4"/>
        <w:numId w:val="6"/>
      </w:numPr>
      <w:autoSpaceDE w:val="0"/>
      <w:autoSpaceDN w:val="0"/>
      <w:spacing w:beforeAutospacing="0" w:afterAutospacing="0"/>
    </w:pPr>
    <w:rPr>
      <w:rFonts w:eastAsiaTheme="minorHAnsi"/>
    </w:rPr>
  </w:style>
  <w:style w:type="character" w:customStyle="1" w:styleId="NumChar">
    <w:name w:val="NumChar"/>
    <w:basedOn w:val="DefaultParagraphFont"/>
    <w:uiPriority w:val="1"/>
    <w:qFormat/>
    <w:rsid w:val="00C059BB"/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C4E79"/>
    <w:rPr>
      <w:color w:val="605E5C"/>
      <w:shd w:val="clear" w:color="auto" w:fill="E1DFDD"/>
    </w:rPr>
  </w:style>
  <w:style w:type="character" w:customStyle="1" w:styleId="convention">
    <w:name w:val="convention"/>
    <w:basedOn w:val="DefaultParagraphFont"/>
    <w:uiPriority w:val="1"/>
    <w:qFormat/>
    <w:rsid w:val="0089032F"/>
    <w:rPr>
      <w:sz w:val="22"/>
      <w:szCs w:val="22"/>
      <w:shd w:val="clear" w:color="auto" w:fill="A6A6A6" w:themeFill="background1" w:themeFillShade="A6"/>
    </w:rPr>
  </w:style>
  <w:style w:type="paragraph" w:customStyle="1" w:styleId="StyleHeading1Hanging008">
    <w:name w:val="Style Heading 1 + Hanging:  0.08&quot;"/>
    <w:basedOn w:val="Heading1"/>
    <w:rsid w:val="00852B9A"/>
    <w:pPr>
      <w:spacing w:before="120"/>
      <w:ind w:hanging="115"/>
    </w:pPr>
    <w:rPr>
      <w:rFonts w:eastAsia="Times New Roman" w:cs="Times New Roman"/>
      <w:szCs w:val="20"/>
    </w:rPr>
  </w:style>
  <w:style w:type="character" w:customStyle="1" w:styleId="interviewvariable">
    <w:name w:val="interview variable"/>
    <w:basedOn w:val="DefaultParagraphFont"/>
    <w:uiPriority w:val="1"/>
    <w:qFormat/>
    <w:rsid w:val="004B6CFB"/>
    <w:rPr>
      <w:color w:val="FF7C80"/>
      <w:shd w:val="clear" w:color="auto" w:fill="FFFFCC"/>
    </w:rPr>
  </w:style>
  <w:style w:type="character" w:styleId="Strong">
    <w:name w:val="Strong"/>
    <w:basedOn w:val="DefaultParagraphFont"/>
    <w:uiPriority w:val="22"/>
    <w:qFormat/>
    <w:rsid w:val="00FE291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C3DBE"/>
    <w:rPr>
      <w:color w:val="954F72" w:themeColor="followedHyperlink"/>
      <w:u w:val="single"/>
    </w:rPr>
  </w:style>
  <w:style w:type="character" w:customStyle="1" w:styleId="interviewclickformoreinfo-definition">
    <w:name w:val="interview click for more info - definition"/>
    <w:uiPriority w:val="1"/>
    <w:qFormat/>
    <w:rsid w:val="00360367"/>
    <w:rPr>
      <w:color w:val="00B050"/>
      <w:u w:val="dash" w:color="92D050"/>
    </w:rPr>
  </w:style>
  <w:style w:type="paragraph" w:styleId="NormalWeb">
    <w:name w:val="Normal (Web)"/>
    <w:basedOn w:val="Normal"/>
    <w:uiPriority w:val="99"/>
    <w:unhideWhenUsed/>
    <w:rsid w:val="000D6DE2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F4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213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5878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courts.alaska.gov/shc/family/shcplan.htm" TargetMode="External"/><Relationship Id="rId2" Type="http://schemas.openxmlformats.org/officeDocument/2006/relationships/hyperlink" Target="http://courts.alaska.gov/shc/family/shcplan.htm" TargetMode="External"/><Relationship Id="rId1" Type="http://schemas.openxmlformats.org/officeDocument/2006/relationships/hyperlink" Target="https://www.legalnav.org/topic/custody-when-both-parents-agree/?location=alaska" TargetMode="External"/><Relationship Id="rId5" Type="http://schemas.openxmlformats.org/officeDocument/2006/relationships/hyperlink" Target="http://courts.alaska.gov/shc/family/shctrial.htm" TargetMode="External"/><Relationship Id="rId4" Type="http://schemas.openxmlformats.org/officeDocument/2006/relationships/hyperlink" Target="https://www.legalnav.org/topic/preparing-for-custody-hearings-or-trial/?location=alaska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alnav.org/guided_assistant/responding-if-your-spouse-wants-to-or-starts-a-custody-case/?location=alaska" TargetMode="External"/><Relationship Id="rId13" Type="http://schemas.openxmlformats.org/officeDocument/2006/relationships/hyperlink" Target="http://courts.alaska.gov/shc/family/shcenforce.htm" TargetMode="External"/><Relationship Id="rId18" Type="http://schemas.openxmlformats.org/officeDocument/2006/relationships/hyperlink" Target="https://courts.alaska.gov/shc/family" TargetMode="External"/><Relationship Id="rId3" Type="http://schemas.openxmlformats.org/officeDocument/2006/relationships/styles" Target="styles.xml"/><Relationship Id="rId21" Type="http://schemas.openxmlformats.org/officeDocument/2006/relationships/hyperlink" Target="https://alsc-law.org/apply-for-services/" TargetMode="Externa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http://www.courts.alaska.gov/shc/family/shcenforce.ht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courts.alaska.gov/shc/family/shcenforce.htm" TargetMode="External"/><Relationship Id="rId20" Type="http://schemas.openxmlformats.org/officeDocument/2006/relationships/hyperlink" Target="https://alaska.freelegalanswers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courts.alaska.gov/shc/family/shcenforce.htm" TargetMode="External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hyperlink" Target="https://courts.alaska.gov/shc/shclawyer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galnav.org/guided_assistant/enforcing-a-custody-order/?location=alaska" TargetMode="External"/><Relationship Id="rId14" Type="http://schemas.openxmlformats.org/officeDocument/2006/relationships/hyperlink" Target="docassemble.AKcourts.gov/start/%20ChangingEnforcingChildSuppor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925DAB8-7DBF-4DC4-8DB5-8DFDA3B53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Court System</Company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Caroline Robinson</dc:creator>
  <cp:lastModifiedBy>Caroline Robinson</cp:lastModifiedBy>
  <cp:revision>12</cp:revision>
  <cp:lastPrinted>2022-11-10T19:34:00Z</cp:lastPrinted>
  <dcterms:created xsi:type="dcterms:W3CDTF">2023-03-16T18:14:00Z</dcterms:created>
  <dcterms:modified xsi:type="dcterms:W3CDTF">2023-03-23T19:31:00Z</dcterms:modified>
</cp:coreProperties>
</file>